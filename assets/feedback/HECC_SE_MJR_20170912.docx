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6A463C1" w14:textId="77777777" w:rsidR="00332A48" w:rsidRDefault="00180294">
      <w:r>
        <w:rPr>
          <w:noProof/>
        </w:rPr>
        <w:drawing>
          <wp:inline distT="0" distB="0" distL="114300" distR="114300" wp14:anchorId="1FADCA09" wp14:editId="692C6D9F">
            <wp:extent cx="1734185" cy="75819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734185" cy="758190"/>
                    </a:xfrm>
                    <a:prstGeom prst="rect">
                      <a:avLst/>
                    </a:prstGeom>
                    <a:ln/>
                  </pic:spPr>
                </pic:pic>
              </a:graphicData>
            </a:graphic>
          </wp:inline>
        </w:drawing>
      </w:r>
    </w:p>
    <w:p w14:paraId="0B93BB02" w14:textId="77777777" w:rsidR="00332A48" w:rsidRDefault="00332A48">
      <w:pPr>
        <w:rPr>
          <w:rFonts w:ascii="Calibri" w:eastAsia="Calibri" w:hAnsi="Calibri" w:cs="Calibri"/>
          <w:sz w:val="28"/>
          <w:szCs w:val="28"/>
        </w:rPr>
      </w:pPr>
    </w:p>
    <w:p w14:paraId="3D79F1AD" w14:textId="77777777" w:rsidR="00332A48" w:rsidRDefault="00180294">
      <w:pPr>
        <w:ind w:firstLine="720"/>
        <w:jc w:val="center"/>
        <w:rPr>
          <w:rFonts w:ascii="Garamond" w:eastAsia="Garamond" w:hAnsi="Garamond" w:cs="Garamond"/>
          <w:sz w:val="26"/>
          <w:szCs w:val="26"/>
        </w:rPr>
      </w:pPr>
      <w:r>
        <w:rPr>
          <w:rFonts w:ascii="Garamond" w:eastAsia="Garamond" w:hAnsi="Garamond" w:cs="Garamond"/>
          <w:b/>
          <w:sz w:val="26"/>
          <w:szCs w:val="26"/>
        </w:rPr>
        <w:t>Proposal for a New Academic Program</w:t>
      </w:r>
    </w:p>
    <w:p w14:paraId="0A394B4C" w14:textId="77777777" w:rsidR="00332A48" w:rsidRDefault="00180294">
      <w:pPr>
        <w:jc w:val="center"/>
        <w:rPr>
          <w:rFonts w:ascii="Garamond" w:eastAsia="Garamond" w:hAnsi="Garamond" w:cs="Garamond"/>
        </w:rPr>
      </w:pPr>
      <w:r>
        <w:rPr>
          <w:rFonts w:ascii="Garamond" w:eastAsia="Garamond" w:hAnsi="Garamond" w:cs="Garamond"/>
          <w:b/>
        </w:rPr>
        <w:tab/>
      </w:r>
    </w:p>
    <w:p w14:paraId="530A6718" w14:textId="77777777" w:rsidR="00332A48" w:rsidRDefault="00180294">
      <w:pPr>
        <w:spacing w:line="360" w:lineRule="auto"/>
        <w:rPr>
          <w:rFonts w:ascii="Garamond" w:eastAsia="Garamond" w:hAnsi="Garamond" w:cs="Garamond"/>
        </w:rPr>
      </w:pPr>
      <w:r>
        <w:rPr>
          <w:rFonts w:ascii="Garamond" w:eastAsia="Garamond" w:hAnsi="Garamond" w:cs="Garamond"/>
          <w:b/>
        </w:rPr>
        <w:t xml:space="preserve">Institution: </w:t>
      </w:r>
      <w:r>
        <w:rPr>
          <w:rFonts w:ascii="Garamond" w:eastAsia="Garamond" w:hAnsi="Garamond" w:cs="Garamond"/>
        </w:rPr>
        <w:t>Oregon State University - Cascades</w:t>
      </w:r>
    </w:p>
    <w:p w14:paraId="5121DE4E" w14:textId="77777777" w:rsidR="00332A48" w:rsidRDefault="00180294">
      <w:pPr>
        <w:spacing w:line="360" w:lineRule="auto"/>
        <w:rPr>
          <w:rFonts w:ascii="Garamond" w:eastAsia="Garamond" w:hAnsi="Garamond" w:cs="Garamond"/>
        </w:rPr>
      </w:pPr>
      <w:r>
        <w:rPr>
          <w:rFonts w:ascii="Garamond" w:eastAsia="Garamond" w:hAnsi="Garamond" w:cs="Garamond"/>
          <w:b/>
        </w:rPr>
        <w:t xml:space="preserve">College/School: </w:t>
      </w:r>
      <w:r>
        <w:rPr>
          <w:rFonts w:ascii="Garamond" w:eastAsia="Garamond" w:hAnsi="Garamond" w:cs="Garamond"/>
        </w:rPr>
        <w:t>College of Engineering</w:t>
      </w:r>
    </w:p>
    <w:p w14:paraId="1B5A4755" w14:textId="77777777" w:rsidR="00332A48" w:rsidRDefault="00180294">
      <w:pPr>
        <w:spacing w:line="360" w:lineRule="auto"/>
        <w:rPr>
          <w:rFonts w:ascii="Garamond" w:eastAsia="Garamond" w:hAnsi="Garamond" w:cs="Garamond"/>
        </w:rPr>
      </w:pPr>
      <w:r>
        <w:rPr>
          <w:rFonts w:ascii="Garamond" w:eastAsia="Garamond" w:hAnsi="Garamond" w:cs="Garamond"/>
          <w:b/>
        </w:rPr>
        <w:t xml:space="preserve">Department/Program Name: </w:t>
      </w:r>
      <w:r>
        <w:rPr>
          <w:rFonts w:ascii="Garamond" w:eastAsia="Garamond" w:hAnsi="Garamond" w:cs="Garamond"/>
        </w:rPr>
        <w:t>Electrical Engineering &amp; Computer Science</w:t>
      </w:r>
    </w:p>
    <w:p w14:paraId="716F380E" w14:textId="77777777" w:rsidR="00332A48" w:rsidRDefault="00180294">
      <w:pPr>
        <w:spacing w:line="360" w:lineRule="auto"/>
        <w:rPr>
          <w:rFonts w:ascii="Garamond" w:eastAsia="Garamond" w:hAnsi="Garamond" w:cs="Garamond"/>
        </w:rPr>
      </w:pPr>
      <w:r>
        <w:rPr>
          <w:rFonts w:ascii="Garamond" w:eastAsia="Garamond" w:hAnsi="Garamond" w:cs="Garamond"/>
          <w:b/>
        </w:rPr>
        <w:t xml:space="preserve">Degree and Program Title: </w:t>
      </w:r>
      <w:r>
        <w:rPr>
          <w:rFonts w:ascii="Garamond" w:eastAsia="Garamond" w:hAnsi="Garamond" w:cs="Garamond"/>
        </w:rPr>
        <w:t>Bachelor of Science, Software Engineering</w:t>
      </w:r>
    </w:p>
    <w:p w14:paraId="52C6696C" w14:textId="77777777" w:rsidR="00332A48" w:rsidRDefault="00332A48">
      <w:pPr>
        <w:rPr>
          <w:rFonts w:ascii="Garamond" w:eastAsia="Garamond" w:hAnsi="Garamond" w:cs="Garamond"/>
        </w:rPr>
      </w:pPr>
    </w:p>
    <w:p w14:paraId="20C72349" w14:textId="77777777" w:rsidR="00332A48" w:rsidRDefault="00180294">
      <w:pPr>
        <w:numPr>
          <w:ilvl w:val="0"/>
          <w:numId w:val="5"/>
        </w:numPr>
        <w:spacing w:after="120"/>
        <w:ind w:left="360"/>
        <w:rPr>
          <w:rFonts w:ascii="Garamond" w:eastAsia="Garamond" w:hAnsi="Garamond" w:cs="Garamond"/>
        </w:rPr>
      </w:pPr>
      <w:r>
        <w:rPr>
          <w:rFonts w:ascii="Garamond" w:eastAsia="Garamond" w:hAnsi="Garamond" w:cs="Garamond"/>
          <w:b/>
        </w:rPr>
        <w:t>Program Description</w:t>
      </w:r>
    </w:p>
    <w:p w14:paraId="12A17333" w14:textId="77777777" w:rsidR="00332A48" w:rsidRDefault="00180294">
      <w:pPr>
        <w:numPr>
          <w:ilvl w:val="0"/>
          <w:numId w:val="8"/>
        </w:numPr>
        <w:spacing w:after="120"/>
        <w:rPr>
          <w:rFonts w:ascii="Garamond" w:eastAsia="Garamond" w:hAnsi="Garamond" w:cs="Garamond"/>
        </w:rPr>
      </w:pPr>
      <w:r>
        <w:rPr>
          <w:rFonts w:ascii="Garamond" w:eastAsia="Garamond" w:hAnsi="Garamond" w:cs="Garamond"/>
        </w:rPr>
        <w:t>Proposed Classification of Instructional Programs (CIP) number.</w:t>
      </w:r>
    </w:p>
    <w:p w14:paraId="56CD3089" w14:textId="77777777" w:rsidR="00332A48" w:rsidRDefault="00180294">
      <w:pPr>
        <w:spacing w:after="120"/>
        <w:ind w:firstLine="720"/>
        <w:rPr>
          <w:rFonts w:ascii="Garamond" w:eastAsia="Garamond" w:hAnsi="Garamond" w:cs="Garamond"/>
        </w:rPr>
      </w:pPr>
      <w:r>
        <w:rPr>
          <w:rFonts w:ascii="Garamond" w:eastAsia="Garamond" w:hAnsi="Garamond" w:cs="Garamond"/>
        </w:rPr>
        <w:t xml:space="preserve">14.0903, </w:t>
      </w:r>
      <w:commentRangeStart w:id="0"/>
      <w:r>
        <w:rPr>
          <w:rFonts w:ascii="Garamond" w:eastAsia="Garamond" w:hAnsi="Garamond" w:cs="Garamond"/>
        </w:rPr>
        <w:t xml:space="preserve">Computer Software Engineering </w:t>
      </w:r>
      <w:commentRangeEnd w:id="0"/>
      <w:r w:rsidR="0051774A">
        <w:rPr>
          <w:rStyle w:val="CommentReference"/>
        </w:rPr>
        <w:commentReference w:id="0"/>
      </w:r>
    </w:p>
    <w:p w14:paraId="3C807CBD" w14:textId="77777777" w:rsidR="00B059A6" w:rsidRDefault="00B059A6">
      <w:pPr>
        <w:spacing w:after="120"/>
        <w:ind w:firstLine="720"/>
        <w:rPr>
          <w:rFonts w:ascii="Garamond" w:eastAsia="Garamond" w:hAnsi="Garamond" w:cs="Garamond"/>
          <w:color w:val="FF0000"/>
        </w:rPr>
      </w:pPr>
    </w:p>
    <w:p w14:paraId="18CBDCC7" w14:textId="77777777" w:rsidR="00332A48" w:rsidRDefault="00180294">
      <w:pPr>
        <w:numPr>
          <w:ilvl w:val="0"/>
          <w:numId w:val="8"/>
        </w:numPr>
        <w:spacing w:after="120"/>
        <w:rPr>
          <w:rFonts w:ascii="Garamond" w:eastAsia="Garamond" w:hAnsi="Garamond" w:cs="Garamond"/>
        </w:rPr>
      </w:pPr>
      <w:r>
        <w:rPr>
          <w:rFonts w:ascii="Garamond" w:eastAsia="Garamond" w:hAnsi="Garamond" w:cs="Garamond"/>
        </w:rPr>
        <w:t>Brief overview (1-2 paragraphs) of the proposed program, including its disciplinary foundations and connections; program objectives; programmatic focus; degree, certificate, minor, and concentrations offered.</w:t>
      </w:r>
    </w:p>
    <w:p w14:paraId="5FE16C13" w14:textId="6B69553D" w:rsidR="00332A48" w:rsidRDefault="00180294">
      <w:pPr>
        <w:spacing w:after="120"/>
        <w:ind w:left="720"/>
        <w:rPr>
          <w:rFonts w:ascii="Garamond" w:eastAsia="Garamond" w:hAnsi="Garamond" w:cs="Garamond"/>
        </w:rPr>
      </w:pPr>
      <w:r>
        <w:rPr>
          <w:rFonts w:ascii="Garamond" w:eastAsia="Garamond" w:hAnsi="Garamond" w:cs="Garamond"/>
        </w:rPr>
        <w:t xml:space="preserve">People tend to equate computer science with “learning to code” or computer programming: the practice of writing software that </w:t>
      </w:r>
      <w:r w:rsidR="008A114F">
        <w:rPr>
          <w:rFonts w:ascii="Garamond" w:eastAsia="Garamond" w:hAnsi="Garamond" w:cs="Garamond"/>
        </w:rPr>
        <w:t>causes</w:t>
      </w:r>
      <w:r w:rsidR="00657C9F">
        <w:rPr>
          <w:rFonts w:ascii="Garamond" w:eastAsia="Garamond" w:hAnsi="Garamond" w:cs="Garamond"/>
        </w:rPr>
        <w:t xml:space="preserve"> computers </w:t>
      </w:r>
      <w:ins w:id="1" w:author="Rubin, Marc Joseph" w:date="2017-09-12T21:38:00Z">
        <w:r w:rsidR="00220E2C">
          <w:rPr>
            <w:rFonts w:ascii="Garamond" w:eastAsia="Garamond" w:hAnsi="Garamond" w:cs="Garamond"/>
          </w:rPr>
          <w:t xml:space="preserve">to </w:t>
        </w:r>
      </w:ins>
      <w:r w:rsidR="00657C9F">
        <w:rPr>
          <w:rFonts w:ascii="Garamond" w:eastAsia="Garamond" w:hAnsi="Garamond" w:cs="Garamond"/>
        </w:rPr>
        <w:t>do something, ideally solving meaningful</w:t>
      </w:r>
      <w:r>
        <w:rPr>
          <w:rFonts w:ascii="Garamond" w:eastAsia="Garamond" w:hAnsi="Garamond" w:cs="Garamond"/>
        </w:rPr>
        <w:t xml:space="preserve"> problems in </w:t>
      </w:r>
      <w:r w:rsidR="00657C9F">
        <w:rPr>
          <w:rFonts w:ascii="Garamond" w:eastAsia="Garamond" w:hAnsi="Garamond" w:cs="Garamond"/>
        </w:rPr>
        <w:t>a variety of</w:t>
      </w:r>
      <w:r>
        <w:rPr>
          <w:rFonts w:ascii="Garamond" w:eastAsia="Garamond" w:hAnsi="Garamond" w:cs="Garamond"/>
        </w:rPr>
        <w:t xml:space="preserve"> domains. Indeed, students wishing to learn</w:t>
      </w:r>
      <w:r w:rsidR="008B7B65">
        <w:rPr>
          <w:rFonts w:ascii="Garamond" w:eastAsia="Garamond" w:hAnsi="Garamond" w:cs="Garamond"/>
        </w:rPr>
        <w:t xml:space="preserve"> how</w:t>
      </w:r>
      <w:r>
        <w:rPr>
          <w:rFonts w:ascii="Garamond" w:eastAsia="Garamond" w:hAnsi="Garamond" w:cs="Garamond"/>
        </w:rPr>
        <w:t xml:space="preserve"> to </w:t>
      </w:r>
      <w:r w:rsidR="008B7B65">
        <w:rPr>
          <w:rFonts w:ascii="Garamond" w:eastAsia="Garamond" w:hAnsi="Garamond" w:cs="Garamond"/>
        </w:rPr>
        <w:t>create</w:t>
      </w:r>
      <w:r>
        <w:rPr>
          <w:rFonts w:ascii="Garamond" w:eastAsia="Garamond" w:hAnsi="Garamond" w:cs="Garamond"/>
        </w:rPr>
        <w:t xml:space="preserve"> software arrive at an undergraduate institution to find that their intellectual interest fits closest with computer science, </w:t>
      </w:r>
      <w:r w:rsidR="00FB54D8">
        <w:rPr>
          <w:rFonts w:ascii="Garamond" w:eastAsia="Garamond" w:hAnsi="Garamond" w:cs="Garamond"/>
        </w:rPr>
        <w:t xml:space="preserve">often </w:t>
      </w:r>
      <w:r>
        <w:rPr>
          <w:rFonts w:ascii="Garamond" w:eastAsia="Garamond" w:hAnsi="Garamond" w:cs="Garamond"/>
        </w:rPr>
        <w:t>the only major with “computer” in its title. But the academic discipline of computer science is not about writing software.</w:t>
      </w:r>
    </w:p>
    <w:p w14:paraId="7D3BDA2D" w14:textId="52EFE4C2" w:rsidR="003660BC" w:rsidRDefault="00180294">
      <w:pPr>
        <w:spacing w:after="120"/>
        <w:ind w:left="720"/>
        <w:rPr>
          <w:rFonts w:ascii="Garamond" w:eastAsia="Garamond" w:hAnsi="Garamond" w:cs="Garamond"/>
        </w:rPr>
      </w:pPr>
      <w:r>
        <w:rPr>
          <w:rFonts w:ascii="Garamond" w:eastAsia="Garamond" w:hAnsi="Garamond" w:cs="Garamond"/>
        </w:rPr>
        <w:t>Computer science</w:t>
      </w:r>
      <w:r w:rsidR="002A2BE2">
        <w:rPr>
          <w:rFonts w:ascii="Garamond" w:eastAsia="Garamond" w:hAnsi="Garamond" w:cs="Garamond"/>
        </w:rPr>
        <w:t xml:space="preserve"> (CS)</w:t>
      </w:r>
      <w:r w:rsidR="00E64BE8">
        <w:rPr>
          <w:rFonts w:ascii="Garamond" w:eastAsia="Garamond" w:hAnsi="Garamond" w:cs="Garamond"/>
        </w:rPr>
        <w:t xml:space="preserve"> is founded upon mathematics, and is a study of automating algorithms, expanding theories of computation, </w:t>
      </w:r>
      <w:r w:rsidR="003660BC">
        <w:rPr>
          <w:rFonts w:ascii="Garamond" w:eastAsia="Garamond" w:hAnsi="Garamond" w:cs="Garamond"/>
        </w:rPr>
        <w:t xml:space="preserve">and </w:t>
      </w:r>
      <w:r w:rsidR="00E64BE8">
        <w:rPr>
          <w:rFonts w:ascii="Garamond" w:eastAsia="Garamond" w:hAnsi="Garamond" w:cs="Garamond"/>
        </w:rPr>
        <w:t>designing</w:t>
      </w:r>
      <w:r w:rsidR="003660BC">
        <w:rPr>
          <w:rFonts w:ascii="Garamond" w:eastAsia="Garamond" w:hAnsi="Garamond" w:cs="Garamond"/>
        </w:rPr>
        <w:t xml:space="preserve"> computational systems that can execute algorithms at scale. A computer scientist is a specialist in the theory of computation and the design of computers. Computer engineering</w:t>
      </w:r>
      <w:r w:rsidR="002A2BE2">
        <w:rPr>
          <w:rFonts w:ascii="Garamond" w:eastAsia="Garamond" w:hAnsi="Garamond" w:cs="Garamond"/>
        </w:rPr>
        <w:t xml:space="preserve"> (CE)</w:t>
      </w:r>
      <w:r w:rsidR="003660BC">
        <w:rPr>
          <w:rFonts w:ascii="Garamond" w:eastAsia="Garamond" w:hAnsi="Garamond" w:cs="Garamond"/>
        </w:rPr>
        <w:t>, also offered at many institutions, is an integration of electrical en</w:t>
      </w:r>
      <w:r w:rsidR="008178B0">
        <w:rPr>
          <w:rFonts w:ascii="Garamond" w:eastAsia="Garamond" w:hAnsi="Garamond" w:cs="Garamond"/>
        </w:rPr>
        <w:t>gineering and computer science, with a focus on designing computer hardware, such as circuit design and systems integration. Management information systems</w:t>
      </w:r>
      <w:r w:rsidR="002A2BE2">
        <w:rPr>
          <w:rFonts w:ascii="Garamond" w:eastAsia="Garamond" w:hAnsi="Garamond" w:cs="Garamond"/>
        </w:rPr>
        <w:t xml:space="preserve"> (MIS)</w:t>
      </w:r>
      <w:r w:rsidR="008178B0">
        <w:rPr>
          <w:rFonts w:ascii="Garamond" w:eastAsia="Garamond" w:hAnsi="Garamond" w:cs="Garamond"/>
        </w:rPr>
        <w:t xml:space="preserve">, </w:t>
      </w:r>
      <w:r w:rsidR="002A2BE2">
        <w:rPr>
          <w:rFonts w:ascii="Garamond" w:eastAsia="Garamond" w:hAnsi="Garamond" w:cs="Garamond"/>
        </w:rPr>
        <w:t>often offered by business schools, is the study of people, technology, teamwork, leadership, project management, customer service, organizations, and business theories. MIS professionals design and implement information systems to meet the needs of an organization.</w:t>
      </w:r>
      <w:r w:rsidR="00CB51C5">
        <w:rPr>
          <w:rFonts w:ascii="Garamond" w:eastAsia="Garamond" w:hAnsi="Garamond" w:cs="Garamond"/>
        </w:rPr>
        <w:t xml:space="preserve"> The world needs computer scientists, computer engineers, and MIS professionals. But more than ever, the world needs people who can build</w:t>
      </w:r>
      <w:r w:rsidR="006F3AE0">
        <w:rPr>
          <w:rFonts w:ascii="Garamond" w:eastAsia="Garamond" w:hAnsi="Garamond" w:cs="Garamond"/>
        </w:rPr>
        <w:t xml:space="preserve">, with code, </w:t>
      </w:r>
      <w:r w:rsidR="00CB51C5">
        <w:rPr>
          <w:rFonts w:ascii="Garamond" w:eastAsia="Garamond" w:hAnsi="Garamond" w:cs="Garamond"/>
        </w:rPr>
        <w:t>software solutions</w:t>
      </w:r>
      <w:r w:rsidR="006F3AE0">
        <w:rPr>
          <w:rFonts w:ascii="Garamond" w:eastAsia="Garamond" w:hAnsi="Garamond" w:cs="Garamond"/>
        </w:rPr>
        <w:t xml:space="preserve"> to important problems across numerous domains.</w:t>
      </w:r>
    </w:p>
    <w:p w14:paraId="349CD5A5" w14:textId="7CDA54D8" w:rsidR="003660BC" w:rsidRDefault="003660BC">
      <w:pPr>
        <w:spacing w:after="120"/>
        <w:ind w:left="720"/>
        <w:rPr>
          <w:rFonts w:ascii="Garamond" w:eastAsia="Garamond" w:hAnsi="Garamond" w:cs="Garamond"/>
        </w:rPr>
      </w:pPr>
      <w:r>
        <w:rPr>
          <w:rFonts w:ascii="Garamond" w:eastAsia="Garamond" w:hAnsi="Garamond" w:cs="Garamond"/>
        </w:rPr>
        <w:t>Software engineering</w:t>
      </w:r>
      <w:r w:rsidR="008B641D">
        <w:rPr>
          <w:rFonts w:ascii="Garamond" w:eastAsia="Garamond" w:hAnsi="Garamond" w:cs="Garamond"/>
        </w:rPr>
        <w:t xml:space="preserve"> is the </w:t>
      </w:r>
      <w:r w:rsidR="00E3466A">
        <w:rPr>
          <w:rFonts w:ascii="Garamond" w:eastAsia="Garamond" w:hAnsi="Garamond" w:cs="Garamond"/>
        </w:rPr>
        <w:t xml:space="preserve">development (coding/programming), operation and maintenance of software, and the study of technical knowledge, methods, and experience to the design, testing and documentation of software (IEEE, 2010). It is an engineering discipline concerned with all aspects of software production. The classic definition, from the birth of software engineering in 1972, is “the establishment and use of sound engineering principles </w:t>
      </w:r>
      <w:r w:rsidR="00E3466A">
        <w:rPr>
          <w:rFonts w:ascii="Garamond" w:eastAsia="Garamond" w:hAnsi="Garamond" w:cs="Garamond"/>
        </w:rPr>
        <w:lastRenderedPageBreak/>
        <w:t>in order to economically obtain software that is reliable and works efficiently on real machines.” (Bauer, 1972).</w:t>
      </w:r>
      <w:r w:rsidR="00705DE3">
        <w:rPr>
          <w:rFonts w:ascii="Garamond" w:eastAsia="Garamond" w:hAnsi="Garamond" w:cs="Garamond"/>
        </w:rPr>
        <w:t xml:space="preserve"> For the sake of this proposal, we define software engineering </w:t>
      </w:r>
      <w:commentRangeStart w:id="2"/>
      <w:r w:rsidR="00705DE3">
        <w:rPr>
          <w:rFonts w:ascii="Garamond" w:eastAsia="Garamond" w:hAnsi="Garamond" w:cs="Garamond"/>
        </w:rPr>
        <w:t>simply as the multi-disciplinary study and practice of the technologies, principles, and methodologies in designing, testing, building and maintaining software</w:t>
      </w:r>
      <w:commentRangeEnd w:id="2"/>
      <w:r w:rsidR="0051774A">
        <w:rPr>
          <w:rStyle w:val="CommentReference"/>
        </w:rPr>
        <w:commentReference w:id="2"/>
      </w:r>
      <w:r w:rsidR="00705DE3">
        <w:rPr>
          <w:rFonts w:ascii="Garamond" w:eastAsia="Garamond" w:hAnsi="Garamond" w:cs="Garamond"/>
        </w:rPr>
        <w:t>.</w:t>
      </w:r>
      <w:r>
        <w:rPr>
          <w:rFonts w:ascii="Garamond" w:eastAsia="Garamond" w:hAnsi="Garamond" w:cs="Garamond"/>
        </w:rPr>
        <w:t xml:space="preserve"> There is demand for </w:t>
      </w:r>
      <w:r w:rsidR="00705DE3">
        <w:rPr>
          <w:rFonts w:ascii="Garamond" w:eastAsia="Garamond" w:hAnsi="Garamond" w:cs="Garamond"/>
        </w:rPr>
        <w:t xml:space="preserve">knowledgeable </w:t>
      </w:r>
      <w:r>
        <w:rPr>
          <w:rFonts w:ascii="Garamond" w:eastAsia="Garamond" w:hAnsi="Garamond" w:cs="Garamond"/>
        </w:rPr>
        <w:t>software engineers</w:t>
      </w:r>
      <w:r w:rsidR="004A4E92">
        <w:rPr>
          <w:rFonts w:ascii="Garamond" w:eastAsia="Garamond" w:hAnsi="Garamond" w:cs="Garamond"/>
        </w:rPr>
        <w:t xml:space="preserve"> in both industry and research</w:t>
      </w:r>
      <w:r w:rsidR="00705DE3">
        <w:rPr>
          <w:rFonts w:ascii="Garamond" w:eastAsia="Garamond" w:hAnsi="Garamond" w:cs="Garamond"/>
        </w:rPr>
        <w:t xml:space="preserve"> (XXX CITE)</w:t>
      </w:r>
      <w:r>
        <w:rPr>
          <w:rFonts w:ascii="Garamond" w:eastAsia="Garamond" w:hAnsi="Garamond" w:cs="Garamond"/>
        </w:rPr>
        <w:t xml:space="preserve">, with meaningful problems </w:t>
      </w:r>
      <w:r w:rsidR="000A3588">
        <w:rPr>
          <w:rFonts w:ascii="Garamond" w:eastAsia="Garamond" w:hAnsi="Garamond" w:cs="Garamond"/>
        </w:rPr>
        <w:t>in</w:t>
      </w:r>
      <w:r>
        <w:rPr>
          <w:rFonts w:ascii="Garamond" w:eastAsia="Garamond" w:hAnsi="Garamond" w:cs="Garamond"/>
        </w:rPr>
        <w:t xml:space="preserve"> </w:t>
      </w:r>
      <w:r w:rsidR="000A3588">
        <w:rPr>
          <w:rFonts w:ascii="Garamond" w:eastAsia="Garamond" w:hAnsi="Garamond" w:cs="Garamond"/>
        </w:rPr>
        <w:t xml:space="preserve">numerous </w:t>
      </w:r>
      <w:r>
        <w:rPr>
          <w:rFonts w:ascii="Garamond" w:eastAsia="Garamond" w:hAnsi="Garamond" w:cs="Garamond"/>
        </w:rPr>
        <w:t>domains</w:t>
      </w:r>
      <w:r w:rsidR="000A3588">
        <w:rPr>
          <w:rFonts w:ascii="Garamond" w:eastAsia="Garamond" w:hAnsi="Garamond" w:cs="Garamond"/>
        </w:rPr>
        <w:t>. As an academic pursuit, software engineering has grown into a body of knowledge that stands on its own (XXX CITE). Y</w:t>
      </w:r>
      <w:r>
        <w:rPr>
          <w:rFonts w:ascii="Garamond" w:eastAsia="Garamond" w:hAnsi="Garamond" w:cs="Garamond"/>
        </w:rPr>
        <w:t xml:space="preserve">et what is higher education doing to educate </w:t>
      </w:r>
      <w:r w:rsidR="000A3588">
        <w:rPr>
          <w:rFonts w:ascii="Garamond" w:eastAsia="Garamond" w:hAnsi="Garamond" w:cs="Garamond"/>
        </w:rPr>
        <w:t>the next generation of software engineers?</w:t>
      </w:r>
      <w:r>
        <w:rPr>
          <w:rFonts w:ascii="Garamond" w:eastAsia="Garamond" w:hAnsi="Garamond" w:cs="Garamond"/>
        </w:rPr>
        <w:t xml:space="preserve"> The answer is, not </w:t>
      </w:r>
      <w:commentRangeStart w:id="3"/>
      <w:r>
        <w:rPr>
          <w:rFonts w:ascii="Garamond" w:eastAsia="Garamond" w:hAnsi="Garamond" w:cs="Garamond"/>
        </w:rPr>
        <w:t>much</w:t>
      </w:r>
      <w:commentRangeEnd w:id="3"/>
      <w:r w:rsidR="002236A4">
        <w:rPr>
          <w:rStyle w:val="CommentReference"/>
        </w:rPr>
        <w:commentReference w:id="3"/>
      </w:r>
      <w:r>
        <w:rPr>
          <w:rFonts w:ascii="Garamond" w:eastAsia="Garamond" w:hAnsi="Garamond" w:cs="Garamond"/>
        </w:rPr>
        <w:t>.</w:t>
      </w:r>
    </w:p>
    <w:p w14:paraId="65FBEE11" w14:textId="7AC6FE6B" w:rsidR="00332A48" w:rsidRDefault="000A3588">
      <w:pPr>
        <w:spacing w:after="120"/>
        <w:ind w:left="720"/>
        <w:rPr>
          <w:rFonts w:ascii="Garamond" w:eastAsia="Garamond" w:hAnsi="Garamond" w:cs="Garamond"/>
        </w:rPr>
      </w:pPr>
      <w:r>
        <w:rPr>
          <w:rFonts w:ascii="Garamond" w:eastAsia="Garamond" w:hAnsi="Garamond" w:cs="Garamond"/>
        </w:rPr>
        <w:t>Over the past decade, t</w:t>
      </w:r>
      <w:r w:rsidR="003660BC">
        <w:rPr>
          <w:rFonts w:ascii="Garamond" w:eastAsia="Garamond" w:hAnsi="Garamond" w:cs="Garamond"/>
        </w:rPr>
        <w:t>he market has responded</w:t>
      </w:r>
      <w:r>
        <w:rPr>
          <w:rFonts w:ascii="Garamond" w:eastAsia="Garamond" w:hAnsi="Garamond" w:cs="Garamond"/>
        </w:rPr>
        <w:t xml:space="preserve"> to the lack of available software engineering education with “code schools” and “boot camps.”</w:t>
      </w:r>
      <w:r w:rsidR="003660BC">
        <w:rPr>
          <w:rFonts w:ascii="Garamond" w:eastAsia="Garamond" w:hAnsi="Garamond" w:cs="Garamond"/>
        </w:rPr>
        <w:t xml:space="preserve"> </w:t>
      </w:r>
      <w:r w:rsidR="008F0F26">
        <w:rPr>
          <w:rFonts w:ascii="Garamond" w:eastAsia="Garamond" w:hAnsi="Garamond" w:cs="Garamond"/>
        </w:rPr>
        <w:t xml:space="preserve">These programs offer skills-centered training on specific technology stacks (tools and programming languages) to prepare the student for an entry-level software developer position. </w:t>
      </w:r>
      <w:r w:rsidR="003610A6">
        <w:rPr>
          <w:rFonts w:ascii="Garamond" w:eastAsia="Garamond" w:hAnsi="Garamond" w:cs="Garamond"/>
        </w:rPr>
        <w:t>Despite their shortcomings, such programs have been immensely successful, changing students’ lives, catalyzing economic growth and educating students about the fundamentals of real-world computer programming.</w:t>
      </w:r>
    </w:p>
    <w:p w14:paraId="1FBA50B0" w14:textId="194A5F75" w:rsidR="00332A48" w:rsidRDefault="003610A6" w:rsidP="007514AA">
      <w:pPr>
        <w:spacing w:after="120"/>
        <w:ind w:left="720"/>
        <w:rPr>
          <w:rFonts w:ascii="Garamond" w:eastAsia="Garamond" w:hAnsi="Garamond" w:cs="Garamond"/>
        </w:rPr>
      </w:pPr>
      <w:r>
        <w:rPr>
          <w:rFonts w:ascii="Garamond" w:eastAsia="Garamond" w:hAnsi="Garamond" w:cs="Garamond"/>
        </w:rPr>
        <w:t>The problem with code schools is that they cannot cheat</w:t>
      </w:r>
      <w:r w:rsidR="003660BC">
        <w:rPr>
          <w:rFonts w:ascii="Garamond" w:eastAsia="Garamond" w:hAnsi="Garamond" w:cs="Garamond"/>
        </w:rPr>
        <w:t xml:space="preserve"> time. </w:t>
      </w:r>
      <w:r>
        <w:rPr>
          <w:rFonts w:ascii="Garamond" w:eastAsia="Garamond" w:hAnsi="Garamond" w:cs="Garamond"/>
        </w:rPr>
        <w:t>Some of the shortcomings of code school graduates include 1) only having surface knowledge of popular tools and technologies, 2) a lack of strong verbal and written communication</w:t>
      </w:r>
      <w:r w:rsidR="003660BC">
        <w:rPr>
          <w:rFonts w:ascii="Garamond" w:eastAsia="Garamond" w:hAnsi="Garamond" w:cs="Garamond"/>
        </w:rPr>
        <w:t xml:space="preserve"> skills</w:t>
      </w:r>
      <w:r>
        <w:rPr>
          <w:rFonts w:ascii="Garamond" w:eastAsia="Garamond" w:hAnsi="Garamond" w:cs="Garamond"/>
        </w:rPr>
        <w:t xml:space="preserve">, 3) a lack of strong </w:t>
      </w:r>
      <w:r w:rsidR="003660BC">
        <w:rPr>
          <w:rFonts w:ascii="Garamond" w:eastAsia="Garamond" w:hAnsi="Garamond" w:cs="Garamond"/>
        </w:rPr>
        <w:t>critical thinking</w:t>
      </w:r>
      <w:r>
        <w:rPr>
          <w:rFonts w:ascii="Garamond" w:eastAsia="Garamond" w:hAnsi="Garamond" w:cs="Garamond"/>
        </w:rPr>
        <w:t xml:space="preserve"> skills, 4) being trained for a job, rather than having dedication to lifelong </w:t>
      </w:r>
      <w:r w:rsidR="003660BC">
        <w:rPr>
          <w:rFonts w:ascii="Garamond" w:eastAsia="Garamond" w:hAnsi="Garamond" w:cs="Garamond"/>
        </w:rPr>
        <w:t>learning</w:t>
      </w:r>
      <w:r w:rsidR="007514AA">
        <w:rPr>
          <w:rFonts w:ascii="Garamond" w:eastAsia="Garamond" w:hAnsi="Garamond" w:cs="Garamond"/>
        </w:rPr>
        <w:t xml:space="preserve"> (Economist, 2017)</w:t>
      </w:r>
      <w:r>
        <w:rPr>
          <w:rFonts w:ascii="Garamond" w:eastAsia="Garamond" w:hAnsi="Garamond" w:cs="Garamond"/>
        </w:rPr>
        <w:t xml:space="preserve">, and 5) a lack of understanding of computer science fundamentals. This academic program proposal </w:t>
      </w:r>
      <w:r w:rsidR="007514AA">
        <w:rPr>
          <w:rFonts w:ascii="Garamond" w:eastAsia="Garamond" w:hAnsi="Garamond" w:cs="Garamond"/>
        </w:rPr>
        <w:t>avoids these shortcomings with</w:t>
      </w:r>
      <w:r>
        <w:rPr>
          <w:rFonts w:ascii="Garamond" w:eastAsia="Garamond" w:hAnsi="Garamond" w:cs="Garamond"/>
        </w:rPr>
        <w:t xml:space="preserve"> a four-year program in software engineering that synthesizes a liberal arts education</w:t>
      </w:r>
      <w:r w:rsidR="002C3C40">
        <w:rPr>
          <w:rFonts w:ascii="Garamond" w:eastAsia="Garamond" w:hAnsi="Garamond" w:cs="Garamond"/>
        </w:rPr>
        <w:t xml:space="preserve"> with the principles of software engineering and the fundamentals of computer science.</w:t>
      </w:r>
    </w:p>
    <w:p w14:paraId="6B51CF09" w14:textId="77777777" w:rsidR="00B059A6" w:rsidRDefault="00B059A6" w:rsidP="007514AA">
      <w:pPr>
        <w:spacing w:after="120"/>
        <w:ind w:left="720"/>
        <w:rPr>
          <w:rFonts w:ascii="Garamond" w:eastAsia="Garamond" w:hAnsi="Garamond" w:cs="Garamond"/>
        </w:rPr>
      </w:pPr>
    </w:p>
    <w:p w14:paraId="553CC439" w14:textId="2A703D51" w:rsidR="007514AA" w:rsidRPr="007514AA" w:rsidRDefault="00180294" w:rsidP="007514AA">
      <w:pPr>
        <w:numPr>
          <w:ilvl w:val="0"/>
          <w:numId w:val="8"/>
        </w:numPr>
        <w:spacing w:after="120"/>
        <w:rPr>
          <w:rFonts w:ascii="Garamond" w:eastAsia="Garamond" w:hAnsi="Garamond" w:cs="Garamond"/>
        </w:rPr>
      </w:pPr>
      <w:r>
        <w:rPr>
          <w:rFonts w:ascii="Garamond" w:eastAsia="Garamond" w:hAnsi="Garamond" w:cs="Garamond"/>
        </w:rPr>
        <w:t>Course of study – proposed curriculum, including course numbers, titles, and credit hours.</w:t>
      </w:r>
    </w:p>
    <w:p w14:paraId="4D58A9D8" w14:textId="77777777" w:rsidR="007514AA" w:rsidRDefault="007514AA" w:rsidP="007514AA">
      <w:pPr>
        <w:spacing w:after="120"/>
        <w:ind w:left="720"/>
        <w:rPr>
          <w:rFonts w:ascii="Garamond" w:eastAsia="Garamond" w:hAnsi="Garamond" w:cs="Garamond"/>
        </w:rPr>
      </w:pPr>
      <w:r>
        <w:rPr>
          <w:rFonts w:ascii="Garamond" w:eastAsia="Garamond" w:hAnsi="Garamond" w:cs="Garamond"/>
        </w:rPr>
        <w:t xml:space="preserve">The software engineering program differs from computer science in that it emphasizes the communication skills, methodologies, tools, technologies, teamwork, professional practice, design, and architectures critical for building scalable, long-lasting software systems. The program emphasizes these software engineering principles over, but not at the exclusion of, computer science </w:t>
      </w:r>
      <w:commentRangeStart w:id="4"/>
      <w:r>
        <w:rPr>
          <w:rFonts w:ascii="Garamond" w:eastAsia="Garamond" w:hAnsi="Garamond" w:cs="Garamond"/>
        </w:rPr>
        <w:t>principles</w:t>
      </w:r>
      <w:commentRangeEnd w:id="4"/>
      <w:r w:rsidR="00855742">
        <w:rPr>
          <w:rStyle w:val="CommentReference"/>
        </w:rPr>
        <w:commentReference w:id="4"/>
      </w:r>
      <w:r>
        <w:rPr>
          <w:rFonts w:ascii="Garamond" w:eastAsia="Garamond" w:hAnsi="Garamond" w:cs="Garamond"/>
        </w:rPr>
        <w:t>. The curriculum includes high-impact, team- and project-based courses early in the curriculum, followed by computer science courses that explore the most important theoretical topics in computer science.</w:t>
      </w:r>
    </w:p>
    <w:p w14:paraId="5D788F5F" w14:textId="2BF81058" w:rsidR="007514AA" w:rsidRDefault="007514AA" w:rsidP="007514AA">
      <w:pPr>
        <w:spacing w:after="120"/>
        <w:ind w:left="720"/>
        <w:rPr>
          <w:rFonts w:ascii="Garamond" w:eastAsia="Garamond" w:hAnsi="Garamond" w:cs="Garamond"/>
        </w:rPr>
      </w:pPr>
      <w:r>
        <w:rPr>
          <w:rFonts w:ascii="Garamond" w:eastAsia="Garamond" w:hAnsi="Garamond" w:cs="Garamond"/>
        </w:rPr>
        <w:t xml:space="preserve">During year one, students engage in a team-based, real-world project in which they create a </w:t>
      </w:r>
      <w:commentRangeStart w:id="5"/>
      <w:r>
        <w:rPr>
          <w:rFonts w:ascii="Garamond" w:eastAsia="Garamond" w:hAnsi="Garamond" w:cs="Garamond"/>
        </w:rPr>
        <w:t xml:space="preserve">“full stack” </w:t>
      </w:r>
      <w:commentRangeEnd w:id="5"/>
      <w:r w:rsidR="00855742">
        <w:rPr>
          <w:rStyle w:val="CommentReference"/>
        </w:rPr>
        <w:commentReference w:id="5"/>
      </w:r>
      <w:r>
        <w:rPr>
          <w:rFonts w:ascii="Garamond" w:eastAsia="Garamond" w:hAnsi="Garamond" w:cs="Garamond"/>
        </w:rPr>
        <w:t xml:space="preserve">application covering the significant topics in software engineering principles and industrial practice. </w:t>
      </w:r>
      <w:commentRangeStart w:id="6"/>
      <w:r>
        <w:rPr>
          <w:rFonts w:ascii="Garamond" w:eastAsia="Garamond" w:hAnsi="Garamond" w:cs="Garamond"/>
        </w:rPr>
        <w:t xml:space="preserve">While learning outcomes are not at the mastery level, students repeat this project-based experience going both deeper into all topics as well as focusing on the </w:t>
      </w:r>
      <w:proofErr w:type="gramStart"/>
      <w:r>
        <w:rPr>
          <w:rFonts w:ascii="Garamond" w:eastAsia="Garamond" w:hAnsi="Garamond" w:cs="Garamond"/>
        </w:rPr>
        <w:t>second year</w:t>
      </w:r>
      <w:proofErr w:type="gramEnd"/>
      <w:r>
        <w:rPr>
          <w:rFonts w:ascii="Garamond" w:eastAsia="Garamond" w:hAnsi="Garamond" w:cs="Garamond"/>
        </w:rPr>
        <w:t xml:space="preserve"> theme of “data”</w:t>
      </w:r>
      <w:commentRangeEnd w:id="6"/>
      <w:r w:rsidR="00855742">
        <w:rPr>
          <w:rStyle w:val="CommentReference"/>
        </w:rPr>
        <w:commentReference w:id="6"/>
      </w:r>
      <w:ins w:id="7" w:author="Rubin, Marc Joseph" w:date="2017-09-12T21:41:00Z">
        <w:r w:rsidR="00855742">
          <w:rPr>
            <w:rFonts w:ascii="Garamond" w:eastAsia="Garamond" w:hAnsi="Garamond" w:cs="Garamond"/>
          </w:rPr>
          <w:t>; that is,</w:t>
        </w:r>
      </w:ins>
      <w:del w:id="8" w:author="Rubin, Marc Joseph" w:date="2017-09-12T21:41:00Z">
        <w:r w:rsidDel="00855742">
          <w:rPr>
            <w:rFonts w:ascii="Garamond" w:eastAsia="Garamond" w:hAnsi="Garamond" w:cs="Garamond"/>
          </w:rPr>
          <w:delText>:</w:delText>
        </w:r>
      </w:del>
      <w:r>
        <w:rPr>
          <w:rFonts w:ascii="Garamond" w:eastAsia="Garamond" w:hAnsi="Garamond" w:cs="Garamond"/>
        </w:rPr>
        <w:t xml:space="preserve"> database management, statistics, data science, data mining, and data visualization.</w:t>
      </w:r>
    </w:p>
    <w:p w14:paraId="7521096C" w14:textId="77777777" w:rsidR="007514AA" w:rsidRDefault="007514AA" w:rsidP="007514AA">
      <w:pPr>
        <w:spacing w:after="120"/>
        <w:ind w:left="720"/>
        <w:rPr>
          <w:rFonts w:ascii="Garamond" w:eastAsia="Garamond" w:hAnsi="Garamond" w:cs="Garamond"/>
        </w:rPr>
      </w:pPr>
      <w:r>
        <w:rPr>
          <w:rFonts w:ascii="Garamond" w:eastAsia="Garamond" w:hAnsi="Garamond" w:cs="Garamond"/>
        </w:rPr>
        <w:t xml:space="preserve">Year three emphasizes the themes of scalability, security and operations and enables students to continue to move toward mastering the </w:t>
      </w:r>
      <w:commentRangeStart w:id="9"/>
      <w:r>
        <w:rPr>
          <w:rFonts w:ascii="Garamond" w:eastAsia="Garamond" w:hAnsi="Garamond" w:cs="Garamond"/>
        </w:rPr>
        <w:t>software engineering process</w:t>
      </w:r>
      <w:commentRangeEnd w:id="9"/>
      <w:r w:rsidR="00855742">
        <w:rPr>
          <w:rStyle w:val="CommentReference"/>
        </w:rPr>
        <w:commentReference w:id="9"/>
      </w:r>
      <w:r>
        <w:rPr>
          <w:rFonts w:ascii="Garamond" w:eastAsia="Garamond" w:hAnsi="Garamond" w:cs="Garamond"/>
        </w:rPr>
        <w:t xml:space="preserve">. In addition, year three marks a transition: the experience of computer programming and software engineering serves as a foundation for exploring deeper computer science topics. </w:t>
      </w:r>
      <w:commentRangeStart w:id="10"/>
      <w:r>
        <w:rPr>
          <w:rFonts w:ascii="Garamond" w:eastAsia="Garamond" w:hAnsi="Garamond" w:cs="Garamond"/>
        </w:rPr>
        <w:t xml:space="preserve">Year four </w:t>
      </w:r>
      <w:commentRangeEnd w:id="10"/>
      <w:r w:rsidR="001235E5">
        <w:rPr>
          <w:rStyle w:val="CommentReference"/>
        </w:rPr>
        <w:commentReference w:id="10"/>
      </w:r>
      <w:r>
        <w:rPr>
          <w:rFonts w:ascii="Garamond" w:eastAsia="Garamond" w:hAnsi="Garamond" w:cs="Garamond"/>
        </w:rPr>
        <w:t>emphasizes entrepreneurship and the business of software, complemented by additional computer science courses.</w:t>
      </w:r>
    </w:p>
    <w:p w14:paraId="25627614" w14:textId="7A922861" w:rsidR="007514AA" w:rsidRDefault="007514AA" w:rsidP="007514AA">
      <w:pPr>
        <w:spacing w:after="120"/>
        <w:ind w:left="720"/>
        <w:rPr>
          <w:rFonts w:ascii="Garamond" w:eastAsia="Garamond" w:hAnsi="Garamond" w:cs="Garamond"/>
        </w:rPr>
      </w:pPr>
      <w:r>
        <w:rPr>
          <w:rFonts w:ascii="Garamond" w:eastAsia="Garamond" w:hAnsi="Garamond" w:cs="Garamond"/>
        </w:rPr>
        <w:lastRenderedPageBreak/>
        <w:t xml:space="preserve">Lastly, the software engineering program incorporates </w:t>
      </w:r>
      <w:commentRangeStart w:id="11"/>
      <w:r>
        <w:rPr>
          <w:rFonts w:ascii="Garamond" w:eastAsia="Garamond" w:hAnsi="Garamond" w:cs="Garamond"/>
        </w:rPr>
        <w:t xml:space="preserve">even more </w:t>
      </w:r>
      <w:commentRangeEnd w:id="11"/>
      <w:r w:rsidR="00855742">
        <w:rPr>
          <w:rStyle w:val="CommentReference"/>
        </w:rPr>
        <w:commentReference w:id="11"/>
      </w:r>
      <w:r>
        <w:rPr>
          <w:rFonts w:ascii="Garamond" w:eastAsia="Garamond" w:hAnsi="Garamond" w:cs="Garamond"/>
        </w:rPr>
        <w:t xml:space="preserve">experiential learning and professional practice throughout all four years of the program. The program expects that each student be engaged in a </w:t>
      </w:r>
      <w:commentRangeStart w:id="12"/>
      <w:r>
        <w:rPr>
          <w:rFonts w:ascii="Garamond" w:eastAsia="Garamond" w:hAnsi="Garamond" w:cs="Garamond"/>
        </w:rPr>
        <w:t>professional apprenticeship</w:t>
      </w:r>
      <w:del w:id="13" w:author="Rubin, Marc Joseph" w:date="2017-09-12T21:44:00Z">
        <w:r w:rsidDel="00855742">
          <w:rPr>
            <w:rFonts w:ascii="Garamond" w:eastAsia="Garamond" w:hAnsi="Garamond" w:cs="Garamond"/>
          </w:rPr>
          <w:delText>,</w:delText>
        </w:r>
      </w:del>
      <w:r>
        <w:rPr>
          <w:rFonts w:ascii="Garamond" w:eastAsia="Garamond" w:hAnsi="Garamond" w:cs="Garamond"/>
        </w:rPr>
        <w:t xml:space="preserve"> </w:t>
      </w:r>
      <w:commentRangeEnd w:id="12"/>
      <w:r w:rsidR="00630CBE">
        <w:rPr>
          <w:rStyle w:val="CommentReference"/>
        </w:rPr>
        <w:commentReference w:id="12"/>
      </w:r>
      <w:r>
        <w:rPr>
          <w:rFonts w:ascii="Garamond" w:eastAsia="Garamond" w:hAnsi="Garamond" w:cs="Garamond"/>
        </w:rPr>
        <w:t>throughout their academic career.</w:t>
      </w:r>
    </w:p>
    <w:p w14:paraId="582FEF69" w14:textId="77777777" w:rsidR="007514AA" w:rsidRDefault="007514AA" w:rsidP="007514AA">
      <w:pPr>
        <w:spacing w:after="120"/>
        <w:ind w:left="720"/>
        <w:rPr>
          <w:rFonts w:ascii="Garamond" w:eastAsia="Garamond" w:hAnsi="Garamond" w:cs="Garamond"/>
        </w:rPr>
      </w:pPr>
      <w:r>
        <w:rPr>
          <w:rFonts w:ascii="Garamond" w:eastAsia="Garamond" w:hAnsi="Garamond" w:cs="Garamond"/>
        </w:rPr>
        <w:t>The program of study follows the degree standards at Oregon State University, incorporating both existing courses and new courses. The “SE” prefix indicates new courses, which are also followed by the CAT II proposal numbers (</w:t>
      </w:r>
      <w:r>
        <w:rPr>
          <w:rFonts w:ascii="Garamond" w:eastAsia="Garamond" w:hAnsi="Garamond" w:cs="Garamond"/>
          <w:color w:val="FF0000"/>
        </w:rPr>
        <w:t>99XXX</w:t>
      </w:r>
      <w:r>
        <w:rPr>
          <w:rFonts w:ascii="Garamond" w:eastAsia="Garamond" w:hAnsi="Garamond" w:cs="Garamond"/>
        </w:rPr>
        <w:t>).</w:t>
      </w:r>
    </w:p>
    <w:p w14:paraId="54080F55" w14:textId="64D730F0" w:rsidR="00A02C4D" w:rsidRDefault="00A02C4D" w:rsidP="009D2656">
      <w:pPr>
        <w:widowControl/>
        <w:spacing w:after="120"/>
        <w:ind w:left="-180" w:right="-540"/>
        <w:jc w:val="center"/>
        <w:rPr>
          <w:rFonts w:ascii="Garamond" w:eastAsia="Garamond" w:hAnsi="Garamond" w:cs="Garamond"/>
        </w:rPr>
      </w:pPr>
      <w:r>
        <w:rPr>
          <w:rFonts w:ascii="Calibri" w:eastAsia="Calibri" w:hAnsi="Calibri" w:cs="Calibri"/>
          <w:b/>
          <w:sz w:val="20"/>
          <w:szCs w:val="20"/>
        </w:rPr>
        <w:t xml:space="preserve">*Freshman Skill Courses (16 </w:t>
      </w:r>
      <w:proofErr w:type="gramStart"/>
      <w:r>
        <w:rPr>
          <w:rFonts w:ascii="Calibri" w:eastAsia="Calibri" w:hAnsi="Calibri" w:cs="Calibri"/>
          <w:b/>
          <w:sz w:val="20"/>
          <w:szCs w:val="20"/>
        </w:rPr>
        <w:t xml:space="preserve">credits)   </w:t>
      </w:r>
      <w:proofErr w:type="gramEnd"/>
      <w:r>
        <w:rPr>
          <w:rFonts w:ascii="Calibri" w:eastAsia="Calibri" w:hAnsi="Calibri" w:cs="Calibri"/>
          <w:b/>
          <w:sz w:val="20"/>
          <w:szCs w:val="20"/>
        </w:rPr>
        <w:t xml:space="preserve">    #BACC Core (48 </w:t>
      </w:r>
      <w:proofErr w:type="spellStart"/>
      <w:r>
        <w:rPr>
          <w:rFonts w:ascii="Calibri" w:eastAsia="Calibri" w:hAnsi="Calibri" w:cs="Calibri"/>
          <w:b/>
          <w:sz w:val="20"/>
          <w:szCs w:val="20"/>
        </w:rPr>
        <w:t>cr</w:t>
      </w:r>
      <w:proofErr w:type="spellEnd"/>
      <w:r>
        <w:rPr>
          <w:rFonts w:ascii="Calibri" w:eastAsia="Calibri" w:hAnsi="Calibri" w:cs="Calibri"/>
          <w:b/>
          <w:sz w:val="20"/>
          <w:szCs w:val="20"/>
        </w:rPr>
        <w:t xml:space="preserve">)       </w:t>
      </w:r>
      <w:commentRangeStart w:id="14"/>
      <w:r>
        <w:rPr>
          <w:rFonts w:ascii="Calibri" w:eastAsia="Calibri" w:hAnsi="Calibri" w:cs="Calibri"/>
          <w:b/>
          <w:color w:val="FF0000"/>
          <w:sz w:val="20"/>
          <w:szCs w:val="20"/>
        </w:rPr>
        <w:t>99XXX</w:t>
      </w:r>
      <w:r>
        <w:rPr>
          <w:rFonts w:ascii="Calibri" w:eastAsia="Calibri" w:hAnsi="Calibri" w:cs="Calibri"/>
          <w:b/>
          <w:sz w:val="20"/>
          <w:szCs w:val="20"/>
        </w:rPr>
        <w:t>- CAT II course proposal</w:t>
      </w:r>
      <w:commentRangeEnd w:id="14"/>
      <w:r w:rsidR="009C5975">
        <w:rPr>
          <w:rStyle w:val="CommentReference"/>
        </w:rPr>
        <w:commentReference w:id="14"/>
      </w:r>
    </w:p>
    <w:tbl>
      <w:tblPr>
        <w:tblW w:w="945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50"/>
      </w:tblGrid>
      <w:tr w:rsidR="00CB09C6" w14:paraId="00DEB69B" w14:textId="77777777" w:rsidTr="00CB09C6">
        <w:tc>
          <w:tcPr>
            <w:tcW w:w="9450" w:type="dxa"/>
            <w:shd w:val="clear" w:color="auto" w:fill="E7E6E6" w:themeFill="background2"/>
          </w:tcPr>
          <w:p w14:paraId="1A607113" w14:textId="10CB5823" w:rsidR="00CB09C6" w:rsidRDefault="00CB09C6" w:rsidP="003319EB">
            <w:pPr>
              <w:widowControl/>
              <w:spacing w:after="120"/>
              <w:rPr>
                <w:rFonts w:ascii="Calibri" w:eastAsia="Calibri" w:hAnsi="Calibri" w:cs="Calibri"/>
              </w:rPr>
            </w:pPr>
            <w:r>
              <w:rPr>
                <w:rFonts w:ascii="Calibri" w:eastAsia="Calibri" w:hAnsi="Calibri" w:cs="Calibri"/>
              </w:rPr>
              <w:t>First Year</w:t>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t xml:space="preserve">46 </w:t>
            </w:r>
            <w:proofErr w:type="spellStart"/>
            <w:r w:rsidR="00026554">
              <w:rPr>
                <w:rFonts w:ascii="Calibri" w:eastAsia="Calibri" w:hAnsi="Calibri" w:cs="Calibri"/>
              </w:rPr>
              <w:t>cr</w:t>
            </w:r>
            <w:proofErr w:type="spellEnd"/>
          </w:p>
        </w:tc>
      </w:tr>
      <w:tr w:rsidR="00CB09C6" w14:paraId="5D6CA281" w14:textId="77777777" w:rsidTr="00CB09C6">
        <w:tc>
          <w:tcPr>
            <w:tcW w:w="9450" w:type="dxa"/>
          </w:tcPr>
          <w:p w14:paraId="67CB18F1" w14:textId="424214F9" w:rsidR="007514AA" w:rsidRDefault="007514AA" w:rsidP="003319EB">
            <w:pPr>
              <w:widowControl/>
              <w:spacing w:after="120"/>
              <w:rPr>
                <w:rFonts w:ascii="Calibri" w:eastAsia="Calibri" w:hAnsi="Calibri" w:cs="Calibri"/>
              </w:rPr>
            </w:pPr>
            <w:r w:rsidRPr="00026554">
              <w:rPr>
                <w:rFonts w:ascii="Calibri" w:eastAsia="Calibri" w:hAnsi="Calibri" w:cs="Calibri"/>
              </w:rPr>
              <w:t>Fall</w:t>
            </w:r>
            <w:r w:rsidR="00CB09C6">
              <w:rPr>
                <w:rFonts w:ascii="Calibri" w:eastAsia="Calibri" w:hAnsi="Calibri" w:cs="Calibri"/>
                <w:b/>
              </w:rPr>
              <w:tab/>
            </w:r>
            <w:r w:rsidR="00CB09C6">
              <w:rPr>
                <w:rFonts w:ascii="Calibri" w:eastAsia="Calibri" w:hAnsi="Calibri" w:cs="Calibri"/>
                <w:b/>
              </w:rPr>
              <w:tab/>
            </w:r>
            <w:r w:rsidR="00CB09C6">
              <w:rPr>
                <w:rFonts w:ascii="Calibri" w:eastAsia="Calibri" w:hAnsi="Calibri" w:cs="Calibri"/>
                <w:b/>
              </w:rPr>
              <w:tab/>
            </w:r>
            <w:r w:rsidR="00CB09C6">
              <w:rPr>
                <w:rFonts w:ascii="Calibri" w:eastAsia="Calibri" w:hAnsi="Calibri" w:cs="Calibri"/>
                <w:b/>
              </w:rPr>
              <w:tab/>
            </w:r>
            <w:r w:rsidR="00CB09C6">
              <w:rPr>
                <w:rFonts w:ascii="Calibri" w:eastAsia="Calibri" w:hAnsi="Calibri" w:cs="Calibri"/>
                <w:b/>
              </w:rPr>
              <w:tab/>
            </w:r>
            <w:r w:rsidR="00CB09C6">
              <w:rPr>
                <w:rFonts w:ascii="Calibri" w:eastAsia="Calibri" w:hAnsi="Calibri" w:cs="Calibri"/>
                <w:b/>
              </w:rPr>
              <w:tab/>
            </w:r>
            <w:r w:rsidR="00CB09C6">
              <w:rPr>
                <w:rFonts w:ascii="Calibri" w:eastAsia="Calibri" w:hAnsi="Calibri" w:cs="Calibri"/>
                <w:b/>
              </w:rPr>
              <w:tab/>
            </w:r>
            <w:r w:rsidR="00026554">
              <w:rPr>
                <w:rFonts w:ascii="Calibri" w:eastAsia="Calibri" w:hAnsi="Calibri" w:cs="Calibri"/>
                <w:b/>
              </w:rPr>
              <w:tab/>
            </w:r>
            <w:r w:rsidR="00026554">
              <w:rPr>
                <w:rFonts w:ascii="Calibri" w:eastAsia="Calibri" w:hAnsi="Calibri" w:cs="Calibri"/>
                <w:b/>
              </w:rPr>
              <w:tab/>
            </w:r>
            <w:r w:rsidR="00026554">
              <w:rPr>
                <w:rFonts w:ascii="Calibri" w:eastAsia="Calibri" w:hAnsi="Calibri" w:cs="Calibri"/>
                <w:b/>
              </w:rPr>
              <w:tab/>
            </w:r>
            <w:r w:rsidR="00026554">
              <w:rPr>
                <w:rFonts w:ascii="Calibri" w:eastAsia="Calibri" w:hAnsi="Calibri" w:cs="Calibri"/>
                <w:b/>
              </w:rPr>
              <w:tab/>
            </w:r>
            <w:r w:rsidRPr="00026554">
              <w:rPr>
                <w:rFonts w:ascii="Calibri" w:eastAsia="Calibri" w:hAnsi="Calibri" w:cs="Calibri"/>
                <w:b/>
                <w:sz w:val="20"/>
                <w:szCs w:val="20"/>
              </w:rPr>
              <w:t>15</w:t>
            </w:r>
            <w:r w:rsidR="00CB09C6">
              <w:rPr>
                <w:rFonts w:ascii="Calibri" w:eastAsia="Calibri" w:hAnsi="Calibri" w:cs="Calibri"/>
                <w:b/>
                <w:sz w:val="20"/>
                <w:szCs w:val="20"/>
              </w:rPr>
              <w:t xml:space="preserve"> </w:t>
            </w:r>
            <w:proofErr w:type="spellStart"/>
            <w:r>
              <w:rPr>
                <w:rFonts w:ascii="Calibri" w:eastAsia="Calibri" w:hAnsi="Calibri" w:cs="Calibri"/>
                <w:b/>
                <w:sz w:val="20"/>
                <w:szCs w:val="20"/>
              </w:rPr>
              <w:t>cr</w:t>
            </w:r>
            <w:proofErr w:type="spellEnd"/>
          </w:p>
          <w:p w14:paraId="7588C052" w14:textId="77777777" w:rsidR="007514AA" w:rsidRDefault="007514AA" w:rsidP="003319EB">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101: Programming I (2) </w:t>
            </w:r>
            <w:r>
              <w:rPr>
                <w:rFonts w:ascii="Calibri" w:eastAsia="Calibri" w:hAnsi="Calibri" w:cs="Calibri"/>
                <w:color w:val="C45911"/>
                <w:sz w:val="16"/>
                <w:szCs w:val="16"/>
              </w:rPr>
              <w:t>(99XXX)</w:t>
            </w:r>
          </w:p>
          <w:p w14:paraId="1A4703C6" w14:textId="77777777" w:rsidR="007514AA" w:rsidRDefault="007514AA" w:rsidP="003319EB">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111: Software Development I (6) </w:t>
            </w:r>
            <w:r>
              <w:rPr>
                <w:rFonts w:ascii="Calibri" w:eastAsia="Calibri" w:hAnsi="Calibri" w:cs="Calibri"/>
                <w:color w:val="C45911"/>
                <w:sz w:val="16"/>
                <w:szCs w:val="16"/>
              </w:rPr>
              <w:t>(99XXX)</w:t>
            </w:r>
          </w:p>
          <w:p w14:paraId="316891AE" w14:textId="77777777" w:rsidR="007514AA" w:rsidRDefault="007514AA" w:rsidP="003319EB">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107: Professional Seminar (1) </w:t>
            </w:r>
            <w:r>
              <w:rPr>
                <w:rFonts w:ascii="Calibri" w:eastAsia="Calibri" w:hAnsi="Calibri" w:cs="Calibri"/>
                <w:color w:val="C45911"/>
                <w:sz w:val="16"/>
                <w:szCs w:val="16"/>
              </w:rPr>
              <w:t>(99XXX)</w:t>
            </w:r>
          </w:p>
          <w:p w14:paraId="13A99662" w14:textId="77777777" w:rsidR="007514AA" w:rsidRDefault="007514AA" w:rsidP="003319EB">
            <w:pPr>
              <w:widowControl/>
              <w:spacing w:after="120"/>
              <w:rPr>
                <w:rFonts w:ascii="Calibri" w:eastAsia="Calibri" w:hAnsi="Calibri" w:cs="Calibri"/>
                <w:sz w:val="20"/>
                <w:szCs w:val="20"/>
              </w:rPr>
            </w:pPr>
            <w:r>
              <w:rPr>
                <w:rFonts w:ascii="Calibri" w:eastAsia="Calibri" w:hAnsi="Calibri" w:cs="Calibri"/>
                <w:sz w:val="20"/>
                <w:szCs w:val="20"/>
              </w:rPr>
              <w:t xml:space="preserve">WR 121#*: English Composition (3)  </w:t>
            </w:r>
            <w:r>
              <w:rPr>
                <w:rFonts w:ascii="Calibri" w:eastAsia="Calibri" w:hAnsi="Calibri" w:cs="Calibri"/>
                <w:sz w:val="20"/>
                <w:szCs w:val="20"/>
              </w:rPr>
              <w:tab/>
            </w:r>
          </w:p>
          <w:p w14:paraId="6BFADCBB" w14:textId="77777777" w:rsidR="007514AA" w:rsidRDefault="007514AA" w:rsidP="003319EB">
            <w:pPr>
              <w:widowControl/>
              <w:spacing w:after="120"/>
              <w:rPr>
                <w:rFonts w:ascii="Calibri" w:eastAsia="Calibri" w:hAnsi="Calibri" w:cs="Calibri"/>
                <w:sz w:val="20"/>
                <w:szCs w:val="20"/>
              </w:rPr>
            </w:pPr>
            <w:r>
              <w:rPr>
                <w:rFonts w:ascii="Calibri" w:eastAsia="Calibri" w:hAnsi="Calibri" w:cs="Calibri"/>
                <w:sz w:val="20"/>
                <w:szCs w:val="20"/>
              </w:rPr>
              <w:t>HHS 231#*: Lifetime Fitness for Health (2)</w:t>
            </w:r>
          </w:p>
          <w:p w14:paraId="11F2D571" w14:textId="77777777" w:rsidR="007514AA" w:rsidRDefault="007514AA" w:rsidP="003319EB">
            <w:pPr>
              <w:widowControl/>
              <w:spacing w:after="120"/>
              <w:rPr>
                <w:rFonts w:ascii="Calibri" w:eastAsia="Calibri" w:hAnsi="Calibri" w:cs="Calibri"/>
                <w:sz w:val="20"/>
                <w:szCs w:val="20"/>
              </w:rPr>
            </w:pPr>
            <w:r>
              <w:rPr>
                <w:rFonts w:ascii="Calibri" w:eastAsia="Calibri" w:hAnsi="Calibri" w:cs="Calibri"/>
                <w:sz w:val="20"/>
                <w:szCs w:val="20"/>
              </w:rPr>
              <w:t>PAC XXX#*: Various Physical Activity Courses (1)</w:t>
            </w:r>
          </w:p>
        </w:tc>
      </w:tr>
      <w:tr w:rsidR="00CB09C6" w14:paraId="364F8584" w14:textId="77777777" w:rsidTr="00CB09C6">
        <w:tc>
          <w:tcPr>
            <w:tcW w:w="9450" w:type="dxa"/>
          </w:tcPr>
          <w:p w14:paraId="2BA321BB" w14:textId="42F7D4E4" w:rsidR="007514AA" w:rsidRDefault="007514AA" w:rsidP="003319EB">
            <w:pPr>
              <w:widowControl/>
              <w:spacing w:after="120"/>
              <w:rPr>
                <w:rFonts w:ascii="Calibri" w:eastAsia="Calibri" w:hAnsi="Calibri" w:cs="Calibri"/>
              </w:rPr>
            </w:pPr>
            <w:r>
              <w:rPr>
                <w:rFonts w:ascii="Calibri" w:eastAsia="Calibri" w:hAnsi="Calibri" w:cs="Calibri"/>
              </w:rPr>
              <w:t>Winter</w:t>
            </w:r>
            <w:r w:rsidR="00CB09C6">
              <w:rPr>
                <w:rFonts w:ascii="Calibri" w:eastAsia="Calibri" w:hAnsi="Calibri" w:cs="Calibri"/>
                <w:b/>
              </w:rPr>
              <w:tab/>
            </w:r>
            <w:r w:rsidR="00CB09C6">
              <w:rPr>
                <w:rFonts w:ascii="Calibri" w:eastAsia="Calibri" w:hAnsi="Calibri" w:cs="Calibri"/>
                <w:b/>
              </w:rPr>
              <w:tab/>
            </w:r>
            <w:r w:rsidR="00CB09C6">
              <w:rPr>
                <w:rFonts w:ascii="Calibri" w:eastAsia="Calibri" w:hAnsi="Calibri" w:cs="Calibri"/>
                <w:b/>
              </w:rPr>
              <w:tab/>
            </w:r>
            <w:r w:rsidR="00CB09C6">
              <w:rPr>
                <w:rFonts w:ascii="Calibri" w:eastAsia="Calibri" w:hAnsi="Calibri" w:cs="Calibri"/>
                <w:b/>
              </w:rPr>
              <w:tab/>
            </w:r>
            <w:r w:rsidR="00CB09C6">
              <w:rPr>
                <w:rFonts w:ascii="Calibri" w:eastAsia="Calibri" w:hAnsi="Calibri" w:cs="Calibri"/>
                <w:b/>
              </w:rPr>
              <w:tab/>
            </w:r>
            <w:r w:rsidR="00CB09C6">
              <w:rPr>
                <w:rFonts w:ascii="Calibri" w:eastAsia="Calibri" w:hAnsi="Calibri" w:cs="Calibri"/>
                <w:b/>
              </w:rPr>
              <w:tab/>
            </w:r>
            <w:r w:rsidR="00CB09C6">
              <w:rPr>
                <w:rFonts w:ascii="Calibri" w:eastAsia="Calibri" w:hAnsi="Calibri" w:cs="Calibri"/>
                <w:b/>
              </w:rPr>
              <w:tab/>
            </w:r>
            <w:r w:rsidR="00026554">
              <w:rPr>
                <w:rFonts w:ascii="Calibri" w:eastAsia="Calibri" w:hAnsi="Calibri" w:cs="Calibri"/>
                <w:b/>
              </w:rPr>
              <w:tab/>
            </w:r>
            <w:r w:rsidR="00026554">
              <w:rPr>
                <w:rFonts w:ascii="Calibri" w:eastAsia="Calibri" w:hAnsi="Calibri" w:cs="Calibri"/>
                <w:b/>
              </w:rPr>
              <w:tab/>
            </w:r>
            <w:r w:rsidR="00026554">
              <w:rPr>
                <w:rFonts w:ascii="Calibri" w:eastAsia="Calibri" w:hAnsi="Calibri" w:cs="Calibri"/>
                <w:b/>
              </w:rPr>
              <w:tab/>
            </w:r>
            <w:r w:rsidR="00026554">
              <w:rPr>
                <w:rFonts w:ascii="Calibri" w:eastAsia="Calibri" w:hAnsi="Calibri" w:cs="Calibri"/>
                <w:b/>
              </w:rPr>
              <w:tab/>
            </w:r>
            <w:r>
              <w:rPr>
                <w:rFonts w:ascii="Calibri" w:eastAsia="Calibri" w:hAnsi="Calibri" w:cs="Calibri"/>
                <w:b/>
                <w:sz w:val="20"/>
                <w:szCs w:val="20"/>
              </w:rPr>
              <w:t>1</w:t>
            </w:r>
            <w:r w:rsidR="00B0337B">
              <w:rPr>
                <w:rFonts w:ascii="Calibri" w:eastAsia="Calibri" w:hAnsi="Calibri" w:cs="Calibri"/>
                <w:b/>
                <w:sz w:val="20"/>
                <w:szCs w:val="20"/>
              </w:rPr>
              <w:t>6</w:t>
            </w:r>
            <w:r>
              <w:rPr>
                <w:rFonts w:ascii="Calibri" w:eastAsia="Calibri" w:hAnsi="Calibri" w:cs="Calibri"/>
                <w:b/>
                <w:sz w:val="20"/>
                <w:szCs w:val="20"/>
              </w:rPr>
              <w:t xml:space="preserve"> </w:t>
            </w:r>
            <w:proofErr w:type="spellStart"/>
            <w:r>
              <w:rPr>
                <w:rFonts w:ascii="Calibri" w:eastAsia="Calibri" w:hAnsi="Calibri" w:cs="Calibri"/>
                <w:b/>
                <w:sz w:val="20"/>
                <w:szCs w:val="20"/>
              </w:rPr>
              <w:t>cr</w:t>
            </w:r>
            <w:proofErr w:type="spellEnd"/>
          </w:p>
          <w:p w14:paraId="2C51C7DF" w14:textId="77777777" w:rsidR="007514AA" w:rsidRDefault="007514AA" w:rsidP="003319EB">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102: Programming II (2) </w:t>
            </w:r>
            <w:r>
              <w:rPr>
                <w:rFonts w:ascii="Calibri" w:eastAsia="Calibri" w:hAnsi="Calibri" w:cs="Calibri"/>
                <w:color w:val="C45911"/>
                <w:sz w:val="16"/>
                <w:szCs w:val="16"/>
              </w:rPr>
              <w:t>(99XXX)</w:t>
            </w:r>
          </w:p>
          <w:p w14:paraId="586D6DAF" w14:textId="77777777" w:rsidR="007514AA" w:rsidRDefault="007514AA" w:rsidP="003319EB">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112: Software Development II (6) </w:t>
            </w:r>
            <w:r>
              <w:rPr>
                <w:rFonts w:ascii="Calibri" w:eastAsia="Calibri" w:hAnsi="Calibri" w:cs="Calibri"/>
                <w:color w:val="C45911"/>
                <w:sz w:val="16"/>
                <w:szCs w:val="16"/>
              </w:rPr>
              <w:t>(99XXX)</w:t>
            </w:r>
          </w:p>
          <w:p w14:paraId="7915AAD6" w14:textId="77777777" w:rsidR="007514AA" w:rsidRDefault="007514AA" w:rsidP="003319EB">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110: Apprenticeship I (1) </w:t>
            </w:r>
            <w:r>
              <w:rPr>
                <w:rFonts w:ascii="Calibri" w:eastAsia="Calibri" w:hAnsi="Calibri" w:cs="Calibri"/>
                <w:color w:val="C45911"/>
                <w:sz w:val="16"/>
                <w:szCs w:val="16"/>
              </w:rPr>
              <w:t>(99XXX)</w:t>
            </w:r>
          </w:p>
          <w:p w14:paraId="01EE633E" w14:textId="77777777" w:rsidR="007514AA" w:rsidRDefault="007514AA" w:rsidP="003319EB">
            <w:pPr>
              <w:widowControl/>
              <w:spacing w:after="120"/>
              <w:rPr>
                <w:rFonts w:ascii="Calibri" w:eastAsia="Calibri" w:hAnsi="Calibri" w:cs="Calibri"/>
                <w:sz w:val="20"/>
                <w:szCs w:val="20"/>
              </w:rPr>
            </w:pPr>
            <w:r>
              <w:rPr>
                <w:rFonts w:ascii="Calibri" w:eastAsia="Calibri" w:hAnsi="Calibri" w:cs="Calibri"/>
                <w:sz w:val="20"/>
                <w:szCs w:val="20"/>
              </w:rPr>
              <w:t>MTH 112#: Elementary Functions (4)</w:t>
            </w:r>
          </w:p>
          <w:p w14:paraId="4F47D2E5" w14:textId="15293C60" w:rsidR="006129AD" w:rsidRDefault="006129AD" w:rsidP="003319EB">
            <w:pPr>
              <w:widowControl/>
              <w:spacing w:after="120"/>
              <w:rPr>
                <w:rFonts w:ascii="Calibri" w:eastAsia="Calibri" w:hAnsi="Calibri" w:cs="Calibri"/>
                <w:sz w:val="20"/>
                <w:szCs w:val="20"/>
              </w:rPr>
            </w:pPr>
            <w:r>
              <w:rPr>
                <w:rFonts w:ascii="Calibri" w:eastAsia="Calibri" w:hAnsi="Calibri" w:cs="Calibri"/>
                <w:sz w:val="20"/>
                <w:szCs w:val="20"/>
              </w:rPr>
              <w:t>CS 391#: Social and Ethical Issues in Computer Science (3) (</w:t>
            </w:r>
            <w:proofErr w:type="spellStart"/>
            <w:r>
              <w:rPr>
                <w:rFonts w:ascii="Calibri" w:eastAsia="Calibri" w:hAnsi="Calibri" w:cs="Calibri"/>
                <w:sz w:val="20"/>
                <w:szCs w:val="20"/>
              </w:rPr>
              <w:t>Bacc</w:t>
            </w:r>
            <w:proofErr w:type="spellEnd"/>
            <w:r>
              <w:rPr>
                <w:rFonts w:ascii="Calibri" w:eastAsia="Calibri" w:hAnsi="Calibri" w:cs="Calibri"/>
                <w:sz w:val="20"/>
                <w:szCs w:val="20"/>
              </w:rPr>
              <w:t xml:space="preserve"> Core Synthesis: Science, Technology, Society)</w:t>
            </w:r>
          </w:p>
        </w:tc>
      </w:tr>
      <w:tr w:rsidR="00CB09C6" w14:paraId="3899838E" w14:textId="77777777" w:rsidTr="00CB09C6">
        <w:tc>
          <w:tcPr>
            <w:tcW w:w="9450" w:type="dxa"/>
          </w:tcPr>
          <w:p w14:paraId="23C1D9B1" w14:textId="3C406506" w:rsidR="007514AA" w:rsidRDefault="007514AA" w:rsidP="003319EB">
            <w:pPr>
              <w:widowControl/>
              <w:spacing w:after="120"/>
              <w:rPr>
                <w:rFonts w:ascii="Calibri" w:eastAsia="Calibri" w:hAnsi="Calibri" w:cs="Calibri"/>
              </w:rPr>
            </w:pPr>
            <w:r>
              <w:rPr>
                <w:rFonts w:ascii="Calibri" w:eastAsia="Calibri" w:hAnsi="Calibri" w:cs="Calibri"/>
              </w:rPr>
              <w:t>Spring</w:t>
            </w:r>
            <w:r w:rsidR="00CB09C6">
              <w:rPr>
                <w:rFonts w:ascii="Calibri" w:eastAsia="Calibri" w:hAnsi="Calibri" w:cs="Calibri"/>
                <w:b/>
              </w:rPr>
              <w:tab/>
            </w:r>
            <w:r w:rsidR="00CB09C6">
              <w:rPr>
                <w:rFonts w:ascii="Calibri" w:eastAsia="Calibri" w:hAnsi="Calibri" w:cs="Calibri"/>
                <w:b/>
              </w:rPr>
              <w:tab/>
            </w:r>
            <w:r w:rsidR="00CB09C6">
              <w:rPr>
                <w:rFonts w:ascii="Calibri" w:eastAsia="Calibri" w:hAnsi="Calibri" w:cs="Calibri"/>
                <w:b/>
              </w:rPr>
              <w:tab/>
            </w:r>
            <w:r w:rsidR="00CB09C6">
              <w:rPr>
                <w:rFonts w:ascii="Calibri" w:eastAsia="Calibri" w:hAnsi="Calibri" w:cs="Calibri"/>
                <w:b/>
              </w:rPr>
              <w:tab/>
            </w:r>
            <w:r w:rsidR="00CB09C6">
              <w:rPr>
                <w:rFonts w:ascii="Calibri" w:eastAsia="Calibri" w:hAnsi="Calibri" w:cs="Calibri"/>
                <w:b/>
              </w:rPr>
              <w:tab/>
            </w:r>
            <w:r w:rsidR="00CB09C6">
              <w:rPr>
                <w:rFonts w:ascii="Calibri" w:eastAsia="Calibri" w:hAnsi="Calibri" w:cs="Calibri"/>
                <w:b/>
              </w:rPr>
              <w:tab/>
            </w:r>
            <w:r w:rsidR="00CB09C6">
              <w:rPr>
                <w:rFonts w:ascii="Calibri" w:eastAsia="Calibri" w:hAnsi="Calibri" w:cs="Calibri"/>
                <w:b/>
              </w:rPr>
              <w:tab/>
            </w:r>
            <w:r w:rsidR="00026554">
              <w:rPr>
                <w:rFonts w:ascii="Calibri" w:eastAsia="Calibri" w:hAnsi="Calibri" w:cs="Calibri"/>
                <w:b/>
              </w:rPr>
              <w:tab/>
            </w:r>
            <w:r w:rsidR="00026554">
              <w:rPr>
                <w:rFonts w:ascii="Calibri" w:eastAsia="Calibri" w:hAnsi="Calibri" w:cs="Calibri"/>
                <w:b/>
              </w:rPr>
              <w:tab/>
            </w:r>
            <w:r w:rsidR="00026554">
              <w:rPr>
                <w:rFonts w:ascii="Calibri" w:eastAsia="Calibri" w:hAnsi="Calibri" w:cs="Calibri"/>
                <w:b/>
              </w:rPr>
              <w:tab/>
            </w:r>
            <w:r w:rsidR="00026554">
              <w:rPr>
                <w:rFonts w:ascii="Calibri" w:eastAsia="Calibri" w:hAnsi="Calibri" w:cs="Calibri"/>
                <w:b/>
              </w:rPr>
              <w:tab/>
            </w:r>
            <w:r>
              <w:rPr>
                <w:rFonts w:ascii="Calibri" w:eastAsia="Calibri" w:hAnsi="Calibri" w:cs="Calibri"/>
                <w:b/>
                <w:sz w:val="20"/>
                <w:szCs w:val="20"/>
              </w:rPr>
              <w:t>15</w:t>
            </w:r>
            <w:r w:rsidR="00CB09C6">
              <w:rPr>
                <w:rFonts w:ascii="Calibri" w:eastAsia="Calibri" w:hAnsi="Calibri" w:cs="Calibri"/>
                <w:b/>
                <w:sz w:val="20"/>
                <w:szCs w:val="20"/>
              </w:rPr>
              <w:t xml:space="preserve"> </w:t>
            </w:r>
            <w:proofErr w:type="spellStart"/>
            <w:r>
              <w:rPr>
                <w:rFonts w:ascii="Calibri" w:eastAsia="Calibri" w:hAnsi="Calibri" w:cs="Calibri"/>
                <w:b/>
                <w:sz w:val="20"/>
                <w:szCs w:val="20"/>
              </w:rPr>
              <w:t>cr</w:t>
            </w:r>
            <w:proofErr w:type="spellEnd"/>
          </w:p>
          <w:p w14:paraId="5EC932BE" w14:textId="77777777" w:rsidR="007514AA" w:rsidRDefault="007514AA" w:rsidP="003319EB">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103: Programming III (2) </w:t>
            </w:r>
            <w:r>
              <w:rPr>
                <w:rFonts w:ascii="Calibri" w:eastAsia="Calibri" w:hAnsi="Calibri" w:cs="Calibri"/>
                <w:color w:val="C45911"/>
                <w:sz w:val="16"/>
                <w:szCs w:val="16"/>
              </w:rPr>
              <w:t>(99XXX)</w:t>
            </w:r>
          </w:p>
          <w:p w14:paraId="67AC7BE3" w14:textId="77777777" w:rsidR="007514AA" w:rsidRDefault="007514AA" w:rsidP="003319EB">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113: Software Development III (6) </w:t>
            </w:r>
            <w:r>
              <w:rPr>
                <w:rFonts w:ascii="Calibri" w:eastAsia="Calibri" w:hAnsi="Calibri" w:cs="Calibri"/>
                <w:color w:val="C45911"/>
                <w:sz w:val="16"/>
                <w:szCs w:val="16"/>
              </w:rPr>
              <w:t>(99XXX)</w:t>
            </w:r>
          </w:p>
          <w:p w14:paraId="5F199DA3" w14:textId="77777777" w:rsidR="007514AA" w:rsidRDefault="007514AA" w:rsidP="003319EB">
            <w:pPr>
              <w:widowControl/>
              <w:spacing w:after="120"/>
              <w:rPr>
                <w:rFonts w:ascii="Calibri" w:eastAsia="Calibri" w:hAnsi="Calibri" w:cs="Calibri"/>
                <w:sz w:val="20"/>
                <w:szCs w:val="20"/>
              </w:rPr>
            </w:pPr>
            <w:r>
              <w:rPr>
                <w:rFonts w:ascii="Calibri" w:eastAsia="Calibri" w:hAnsi="Calibri" w:cs="Calibri"/>
                <w:sz w:val="20"/>
                <w:szCs w:val="20"/>
              </w:rPr>
              <w:t>SE 110: Apprenticeship I (1)</w:t>
            </w:r>
          </w:p>
          <w:p w14:paraId="74C15ED0" w14:textId="77777777" w:rsidR="007514AA" w:rsidRDefault="007514AA" w:rsidP="003319EB">
            <w:pPr>
              <w:widowControl/>
              <w:spacing w:after="120"/>
              <w:rPr>
                <w:rFonts w:ascii="Calibri" w:eastAsia="Calibri" w:hAnsi="Calibri" w:cs="Calibri"/>
                <w:sz w:val="20"/>
                <w:szCs w:val="20"/>
              </w:rPr>
            </w:pPr>
            <w:r>
              <w:rPr>
                <w:rFonts w:ascii="Calibri" w:eastAsia="Calibri" w:hAnsi="Calibri" w:cs="Calibri"/>
                <w:sz w:val="20"/>
                <w:szCs w:val="20"/>
              </w:rPr>
              <w:t>COMM 111#*: Public Speaking (3)</w:t>
            </w:r>
          </w:p>
          <w:p w14:paraId="395F4148" w14:textId="77777777" w:rsidR="007514AA" w:rsidRDefault="007514AA" w:rsidP="003319EB">
            <w:pPr>
              <w:widowControl/>
              <w:spacing w:after="120"/>
              <w:rPr>
                <w:rFonts w:ascii="Calibri" w:eastAsia="Calibri" w:hAnsi="Calibri" w:cs="Calibri"/>
                <w:sz w:val="20"/>
                <w:szCs w:val="20"/>
              </w:rPr>
            </w:pPr>
            <w:r>
              <w:rPr>
                <w:rFonts w:ascii="Calibri" w:eastAsia="Calibri" w:hAnsi="Calibri" w:cs="Calibri"/>
                <w:sz w:val="20"/>
                <w:szCs w:val="20"/>
              </w:rPr>
              <w:t>WR 327#*: Technical Writing</w:t>
            </w:r>
            <w:r>
              <w:rPr>
                <w:rFonts w:ascii="Calibri" w:eastAsia="Calibri" w:hAnsi="Calibri" w:cs="Calibri"/>
                <w:color w:val="FF0000"/>
                <w:sz w:val="20"/>
                <w:szCs w:val="20"/>
              </w:rPr>
              <w:t xml:space="preserve"> </w:t>
            </w:r>
            <w:r>
              <w:rPr>
                <w:rFonts w:ascii="Calibri" w:eastAsia="Calibri" w:hAnsi="Calibri" w:cs="Calibri"/>
                <w:sz w:val="20"/>
                <w:szCs w:val="20"/>
              </w:rPr>
              <w:t>(3)</w:t>
            </w:r>
          </w:p>
        </w:tc>
      </w:tr>
      <w:tr w:rsidR="00CB09C6" w14:paraId="7B742F6C" w14:textId="77777777" w:rsidTr="00CB09C6">
        <w:tc>
          <w:tcPr>
            <w:tcW w:w="9450" w:type="dxa"/>
            <w:shd w:val="clear" w:color="auto" w:fill="E7E6E6" w:themeFill="background2"/>
          </w:tcPr>
          <w:p w14:paraId="7458C216" w14:textId="084EEC21" w:rsidR="007514AA" w:rsidRDefault="00CB09C6" w:rsidP="00026554">
            <w:pPr>
              <w:widowControl/>
              <w:spacing w:after="120"/>
              <w:rPr>
                <w:rFonts w:ascii="Calibri" w:eastAsia="Calibri" w:hAnsi="Calibri" w:cs="Calibri"/>
              </w:rPr>
            </w:pPr>
            <w:r>
              <w:rPr>
                <w:rFonts w:ascii="Calibri" w:eastAsia="Calibri" w:hAnsi="Calibri" w:cs="Calibri"/>
              </w:rPr>
              <w:t>Second</w:t>
            </w:r>
            <w:r w:rsidR="007514AA">
              <w:rPr>
                <w:rFonts w:ascii="Calibri" w:eastAsia="Calibri" w:hAnsi="Calibri" w:cs="Calibri"/>
              </w:rPr>
              <w:t xml:space="preserve"> Year</w:t>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t xml:space="preserve">45 </w:t>
            </w:r>
            <w:proofErr w:type="spellStart"/>
            <w:r w:rsidR="00026554">
              <w:rPr>
                <w:rFonts w:ascii="Calibri" w:eastAsia="Calibri" w:hAnsi="Calibri" w:cs="Calibri"/>
              </w:rPr>
              <w:t>cr</w:t>
            </w:r>
            <w:proofErr w:type="spellEnd"/>
            <w:r w:rsidR="007514AA">
              <w:rPr>
                <w:rFonts w:ascii="Calibri" w:eastAsia="Calibri" w:hAnsi="Calibri" w:cs="Calibri"/>
              </w:rPr>
              <w:t xml:space="preserve"> </w:t>
            </w:r>
          </w:p>
        </w:tc>
      </w:tr>
      <w:tr w:rsidR="00CB09C6" w14:paraId="4DBF725F" w14:textId="77777777" w:rsidTr="00CB09C6">
        <w:tc>
          <w:tcPr>
            <w:tcW w:w="9450" w:type="dxa"/>
          </w:tcPr>
          <w:p w14:paraId="0BBBA4E1" w14:textId="48BE1CA9" w:rsidR="00CB09C6" w:rsidRDefault="00CB09C6" w:rsidP="00CB09C6">
            <w:pPr>
              <w:widowControl/>
              <w:spacing w:after="120"/>
              <w:rPr>
                <w:rFonts w:ascii="Calibri" w:eastAsia="Calibri" w:hAnsi="Calibri" w:cs="Calibri"/>
                <w:sz w:val="20"/>
                <w:szCs w:val="20"/>
              </w:rPr>
            </w:pPr>
            <w:r>
              <w:rPr>
                <w:rFonts w:ascii="Calibri" w:eastAsia="Calibri" w:hAnsi="Calibri" w:cs="Calibri"/>
              </w:rPr>
              <w:t>Fall</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Pr>
                <w:rFonts w:ascii="Calibri" w:eastAsia="Calibri" w:hAnsi="Calibri" w:cs="Calibri"/>
                <w:b/>
                <w:sz w:val="20"/>
                <w:szCs w:val="20"/>
              </w:rPr>
              <w:t xml:space="preserve">15 </w:t>
            </w:r>
            <w:proofErr w:type="spellStart"/>
            <w:r>
              <w:rPr>
                <w:rFonts w:ascii="Calibri" w:eastAsia="Calibri" w:hAnsi="Calibri" w:cs="Calibri"/>
                <w:b/>
                <w:sz w:val="20"/>
                <w:szCs w:val="20"/>
              </w:rPr>
              <w:t>cr</w:t>
            </w:r>
            <w:proofErr w:type="spellEnd"/>
          </w:p>
          <w:p w14:paraId="38B0FF4A" w14:textId="77777777" w:rsidR="00CB09C6" w:rsidRDefault="00CB09C6" w:rsidP="00CB09C6">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211: Data Science Engineering I (6) </w:t>
            </w:r>
            <w:r>
              <w:rPr>
                <w:rFonts w:ascii="Calibri" w:eastAsia="Calibri" w:hAnsi="Calibri" w:cs="Calibri"/>
                <w:color w:val="C45911"/>
                <w:sz w:val="16"/>
                <w:szCs w:val="16"/>
              </w:rPr>
              <w:t>(99XXX)</w:t>
            </w:r>
          </w:p>
          <w:p w14:paraId="793E9285" w14:textId="77777777" w:rsidR="00CB09C6" w:rsidRDefault="00CB09C6" w:rsidP="00CB09C6">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210: Apprenticeship II (1) </w:t>
            </w:r>
            <w:r>
              <w:rPr>
                <w:rFonts w:ascii="Calibri" w:eastAsia="Calibri" w:hAnsi="Calibri" w:cs="Calibri"/>
                <w:color w:val="C45911"/>
                <w:sz w:val="16"/>
                <w:szCs w:val="16"/>
              </w:rPr>
              <w:t>(99XXX)</w:t>
            </w:r>
          </w:p>
          <w:p w14:paraId="7087F3F2" w14:textId="77777777" w:rsidR="00CB09C6" w:rsidRDefault="00CB09C6" w:rsidP="00CB09C6">
            <w:pPr>
              <w:widowControl/>
              <w:spacing w:after="120"/>
              <w:rPr>
                <w:rFonts w:ascii="Calibri" w:eastAsia="Calibri" w:hAnsi="Calibri" w:cs="Calibri"/>
                <w:sz w:val="20"/>
                <w:szCs w:val="20"/>
              </w:rPr>
            </w:pPr>
            <w:r>
              <w:rPr>
                <w:rFonts w:ascii="Calibri" w:eastAsia="Calibri" w:hAnsi="Calibri" w:cs="Calibri"/>
                <w:sz w:val="20"/>
                <w:szCs w:val="20"/>
              </w:rPr>
              <w:t>ST 351: Intro to Statistical Methods (4)</w:t>
            </w:r>
          </w:p>
          <w:p w14:paraId="157DF3CA" w14:textId="2AA68007" w:rsidR="007514AA" w:rsidRDefault="00CB09C6" w:rsidP="00CB09C6">
            <w:pPr>
              <w:widowControl/>
              <w:spacing w:after="120"/>
              <w:rPr>
                <w:rFonts w:ascii="Calibri" w:eastAsia="Calibri" w:hAnsi="Calibri" w:cs="Calibri"/>
                <w:sz w:val="20"/>
                <w:szCs w:val="20"/>
              </w:rPr>
            </w:pPr>
            <w:r>
              <w:rPr>
                <w:rFonts w:ascii="Calibri" w:eastAsia="Calibri" w:hAnsi="Calibri" w:cs="Calibri"/>
                <w:sz w:val="20"/>
                <w:szCs w:val="20"/>
              </w:rPr>
              <w:t xml:space="preserve">BACC Core#: Biology with Lab (4)  </w:t>
            </w:r>
          </w:p>
        </w:tc>
      </w:tr>
      <w:tr w:rsidR="00CB09C6" w14:paraId="1733DB70" w14:textId="77777777" w:rsidTr="00CB09C6">
        <w:tc>
          <w:tcPr>
            <w:tcW w:w="9450" w:type="dxa"/>
          </w:tcPr>
          <w:p w14:paraId="0941B767" w14:textId="5E7FDDC5" w:rsidR="00CB09C6" w:rsidRDefault="00CB09C6" w:rsidP="00CB09C6">
            <w:pPr>
              <w:widowControl/>
              <w:spacing w:after="120"/>
              <w:rPr>
                <w:rFonts w:ascii="Calibri" w:eastAsia="Calibri" w:hAnsi="Calibri" w:cs="Calibri"/>
                <w:sz w:val="20"/>
                <w:szCs w:val="20"/>
              </w:rPr>
            </w:pPr>
            <w:r>
              <w:rPr>
                <w:rFonts w:ascii="Calibri" w:eastAsia="Calibri" w:hAnsi="Calibri" w:cs="Calibri"/>
              </w:rPr>
              <w:t xml:space="preserve">Winter  </w:t>
            </w:r>
            <w:r>
              <w:rPr>
                <w:rFonts w:ascii="Calibri" w:eastAsia="Calibri" w:hAnsi="Calibri" w:cs="Calibri"/>
                <w:sz w:val="20"/>
                <w:szCs w:val="20"/>
              </w:rPr>
              <w:t xml:space="preserve">                                                                               </w:t>
            </w:r>
            <w:r>
              <w:rPr>
                <w:rFonts w:ascii="Calibri" w:eastAsia="Calibri" w:hAnsi="Calibri" w:cs="Calibri"/>
                <w:sz w:val="20"/>
                <w:szCs w:val="20"/>
              </w:rPr>
              <w:tab/>
            </w:r>
            <w:r w:rsidR="00026554">
              <w:rPr>
                <w:rFonts w:ascii="Calibri" w:eastAsia="Calibri" w:hAnsi="Calibri" w:cs="Calibri"/>
                <w:sz w:val="20"/>
                <w:szCs w:val="20"/>
              </w:rPr>
              <w:tab/>
            </w:r>
            <w:r w:rsidR="00026554">
              <w:rPr>
                <w:rFonts w:ascii="Calibri" w:eastAsia="Calibri" w:hAnsi="Calibri" w:cs="Calibri"/>
                <w:sz w:val="20"/>
                <w:szCs w:val="20"/>
              </w:rPr>
              <w:tab/>
            </w:r>
            <w:r w:rsidR="00026554">
              <w:rPr>
                <w:rFonts w:ascii="Calibri" w:eastAsia="Calibri" w:hAnsi="Calibri" w:cs="Calibri"/>
                <w:sz w:val="20"/>
                <w:szCs w:val="20"/>
              </w:rPr>
              <w:tab/>
            </w:r>
            <w:r w:rsidR="00026554">
              <w:rPr>
                <w:rFonts w:ascii="Calibri" w:eastAsia="Calibri" w:hAnsi="Calibri" w:cs="Calibri"/>
                <w:sz w:val="20"/>
                <w:szCs w:val="20"/>
              </w:rPr>
              <w:tab/>
            </w:r>
            <w:r>
              <w:rPr>
                <w:rFonts w:ascii="Calibri" w:eastAsia="Calibri" w:hAnsi="Calibri" w:cs="Calibri"/>
                <w:b/>
                <w:sz w:val="20"/>
                <w:szCs w:val="20"/>
              </w:rPr>
              <w:t xml:space="preserve">15 </w:t>
            </w:r>
            <w:proofErr w:type="spellStart"/>
            <w:r>
              <w:rPr>
                <w:rFonts w:ascii="Calibri" w:eastAsia="Calibri" w:hAnsi="Calibri" w:cs="Calibri"/>
                <w:b/>
                <w:sz w:val="20"/>
                <w:szCs w:val="20"/>
              </w:rPr>
              <w:t>cr</w:t>
            </w:r>
            <w:proofErr w:type="spellEnd"/>
          </w:p>
          <w:p w14:paraId="3925A29D" w14:textId="77777777" w:rsidR="00CB09C6" w:rsidRDefault="00CB09C6" w:rsidP="00CB09C6">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212: Data Science Engineering II (6) </w:t>
            </w:r>
            <w:r>
              <w:rPr>
                <w:rFonts w:ascii="Calibri" w:eastAsia="Calibri" w:hAnsi="Calibri" w:cs="Calibri"/>
                <w:color w:val="C45911"/>
                <w:sz w:val="16"/>
                <w:szCs w:val="16"/>
              </w:rPr>
              <w:t>(99XXX)</w:t>
            </w:r>
          </w:p>
          <w:p w14:paraId="73DC43B6" w14:textId="77777777" w:rsidR="00CB09C6" w:rsidRDefault="00CB09C6" w:rsidP="00CB09C6">
            <w:pPr>
              <w:widowControl/>
              <w:spacing w:after="120"/>
              <w:rPr>
                <w:rFonts w:ascii="Calibri" w:eastAsia="Calibri" w:hAnsi="Calibri" w:cs="Calibri"/>
                <w:sz w:val="20"/>
                <w:szCs w:val="20"/>
              </w:rPr>
            </w:pPr>
            <w:r>
              <w:rPr>
                <w:rFonts w:ascii="Calibri" w:eastAsia="Calibri" w:hAnsi="Calibri" w:cs="Calibri"/>
                <w:sz w:val="20"/>
                <w:szCs w:val="20"/>
              </w:rPr>
              <w:lastRenderedPageBreak/>
              <w:t>SE 210: Apprenticeship II (1)</w:t>
            </w:r>
          </w:p>
          <w:p w14:paraId="641EA5C9" w14:textId="77777777" w:rsidR="00CB09C6" w:rsidRDefault="00CB09C6" w:rsidP="00CB09C6">
            <w:pPr>
              <w:widowControl/>
              <w:spacing w:after="120"/>
              <w:rPr>
                <w:rFonts w:ascii="Calibri" w:eastAsia="Calibri" w:hAnsi="Calibri" w:cs="Calibri"/>
                <w:sz w:val="20"/>
                <w:szCs w:val="20"/>
              </w:rPr>
            </w:pPr>
            <w:r>
              <w:rPr>
                <w:rFonts w:ascii="Calibri" w:eastAsia="Calibri" w:hAnsi="Calibri" w:cs="Calibri"/>
                <w:sz w:val="20"/>
                <w:szCs w:val="20"/>
              </w:rPr>
              <w:t>ST 352: Intro to Statistical Methods (4)</w:t>
            </w:r>
          </w:p>
          <w:p w14:paraId="023E0C73" w14:textId="06CAF5DA" w:rsidR="007514AA" w:rsidRDefault="00CB09C6" w:rsidP="00CB09C6">
            <w:pPr>
              <w:widowControl/>
              <w:spacing w:after="120"/>
              <w:rPr>
                <w:rFonts w:ascii="Calibri" w:eastAsia="Calibri" w:hAnsi="Calibri" w:cs="Calibri"/>
                <w:color w:val="C45911"/>
                <w:sz w:val="16"/>
                <w:szCs w:val="16"/>
              </w:rPr>
            </w:pPr>
            <w:r>
              <w:rPr>
                <w:rFonts w:ascii="Calibri" w:eastAsia="Calibri" w:hAnsi="Calibri" w:cs="Calibri"/>
                <w:sz w:val="20"/>
                <w:szCs w:val="20"/>
              </w:rPr>
              <w:t>BACC Core#: Physical Science with Lab (4)</w:t>
            </w:r>
          </w:p>
        </w:tc>
      </w:tr>
      <w:tr w:rsidR="00CB09C6" w14:paraId="7EF2BC0F" w14:textId="77777777" w:rsidTr="00CB09C6">
        <w:tc>
          <w:tcPr>
            <w:tcW w:w="9450" w:type="dxa"/>
          </w:tcPr>
          <w:p w14:paraId="5AB8F5C7" w14:textId="58ED6F03" w:rsidR="00CB09C6" w:rsidRDefault="00CB09C6" w:rsidP="00CB09C6">
            <w:pPr>
              <w:widowControl/>
              <w:spacing w:after="120"/>
              <w:rPr>
                <w:rFonts w:ascii="Calibri" w:eastAsia="Calibri" w:hAnsi="Calibri" w:cs="Calibri"/>
              </w:rPr>
            </w:pPr>
            <w:r>
              <w:rPr>
                <w:rFonts w:ascii="Calibri" w:eastAsia="Calibri" w:hAnsi="Calibri" w:cs="Calibri"/>
              </w:rPr>
              <w:lastRenderedPageBreak/>
              <w:t xml:space="preserve">Spring                                                                     </w:t>
            </w:r>
            <w:r>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Pr>
                <w:rFonts w:ascii="Calibri" w:eastAsia="Calibri" w:hAnsi="Calibri" w:cs="Calibri"/>
                <w:b/>
                <w:sz w:val="20"/>
                <w:szCs w:val="20"/>
              </w:rPr>
              <w:t xml:space="preserve">15 </w:t>
            </w:r>
            <w:proofErr w:type="spellStart"/>
            <w:r>
              <w:rPr>
                <w:rFonts w:ascii="Calibri" w:eastAsia="Calibri" w:hAnsi="Calibri" w:cs="Calibri"/>
                <w:b/>
                <w:sz w:val="20"/>
                <w:szCs w:val="20"/>
              </w:rPr>
              <w:t>cr</w:t>
            </w:r>
            <w:proofErr w:type="spellEnd"/>
          </w:p>
          <w:p w14:paraId="04B9CB08" w14:textId="77777777" w:rsidR="00CB09C6" w:rsidRDefault="00CB09C6" w:rsidP="00CB09C6">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213: Data Science Engineering III (6) </w:t>
            </w:r>
            <w:r>
              <w:rPr>
                <w:rFonts w:ascii="Calibri" w:eastAsia="Calibri" w:hAnsi="Calibri" w:cs="Calibri"/>
                <w:color w:val="C45911"/>
                <w:sz w:val="16"/>
                <w:szCs w:val="16"/>
              </w:rPr>
              <w:t>(99XXX)</w:t>
            </w:r>
          </w:p>
          <w:p w14:paraId="66AEAF6C" w14:textId="77777777" w:rsidR="00CB09C6" w:rsidRDefault="00CB09C6" w:rsidP="00CB09C6">
            <w:pPr>
              <w:widowControl/>
              <w:spacing w:after="120"/>
              <w:rPr>
                <w:rFonts w:ascii="Calibri" w:eastAsia="Calibri" w:hAnsi="Calibri" w:cs="Calibri"/>
                <w:sz w:val="20"/>
                <w:szCs w:val="20"/>
              </w:rPr>
            </w:pPr>
            <w:r>
              <w:rPr>
                <w:rFonts w:ascii="Calibri" w:eastAsia="Calibri" w:hAnsi="Calibri" w:cs="Calibri"/>
                <w:sz w:val="20"/>
                <w:szCs w:val="20"/>
              </w:rPr>
              <w:t>SE 210: Apprenticeship II (1)</w:t>
            </w:r>
          </w:p>
          <w:p w14:paraId="568CA0F1" w14:textId="77777777" w:rsidR="00CB09C6" w:rsidRDefault="00CB09C6" w:rsidP="00CB09C6">
            <w:pPr>
              <w:widowControl/>
              <w:spacing w:after="120"/>
              <w:rPr>
                <w:rFonts w:ascii="Calibri" w:eastAsia="Calibri" w:hAnsi="Calibri" w:cs="Calibri"/>
                <w:sz w:val="20"/>
                <w:szCs w:val="20"/>
              </w:rPr>
            </w:pPr>
            <w:r>
              <w:rPr>
                <w:rFonts w:ascii="Calibri" w:eastAsia="Calibri" w:hAnsi="Calibri" w:cs="Calibri"/>
                <w:sz w:val="20"/>
                <w:szCs w:val="20"/>
              </w:rPr>
              <w:t>MTH 231: Elements of Discrete Mathematics (4)</w:t>
            </w:r>
          </w:p>
          <w:p w14:paraId="1648CB1D" w14:textId="6A8301AF" w:rsidR="00CB09C6" w:rsidRPr="00CB09C6" w:rsidRDefault="00CB09C6" w:rsidP="003319EB">
            <w:pPr>
              <w:widowControl/>
              <w:spacing w:after="120"/>
              <w:rPr>
                <w:rFonts w:ascii="Calibri" w:eastAsia="Calibri" w:hAnsi="Calibri" w:cs="Calibri"/>
                <w:sz w:val="20"/>
                <w:szCs w:val="20"/>
              </w:rPr>
            </w:pPr>
            <w:r>
              <w:rPr>
                <w:rFonts w:ascii="Calibri" w:eastAsia="Calibri" w:hAnsi="Calibri" w:cs="Calibri"/>
                <w:sz w:val="20"/>
                <w:szCs w:val="20"/>
              </w:rPr>
              <w:t>BACC Core#: Bio or Physical Science with Lab (4)</w:t>
            </w:r>
          </w:p>
        </w:tc>
      </w:tr>
      <w:tr w:rsidR="00CB09C6" w14:paraId="0A541A37" w14:textId="77777777" w:rsidTr="00CB09C6">
        <w:tc>
          <w:tcPr>
            <w:tcW w:w="9450" w:type="dxa"/>
            <w:shd w:val="clear" w:color="auto" w:fill="E7E6E6" w:themeFill="background2"/>
          </w:tcPr>
          <w:p w14:paraId="10A0F7EE" w14:textId="6E5ADBC4" w:rsidR="00CB09C6" w:rsidRDefault="00CB09C6" w:rsidP="00026554">
            <w:pPr>
              <w:widowControl/>
              <w:spacing w:after="120"/>
              <w:rPr>
                <w:rFonts w:ascii="Calibri" w:eastAsia="Calibri" w:hAnsi="Calibri" w:cs="Calibri"/>
              </w:rPr>
            </w:pPr>
            <w:r>
              <w:rPr>
                <w:rFonts w:ascii="Calibri" w:eastAsia="Calibri" w:hAnsi="Calibri" w:cs="Calibri"/>
              </w:rPr>
              <w:t>Third Year</w:t>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t xml:space="preserve">48 – 51 </w:t>
            </w:r>
            <w:proofErr w:type="spellStart"/>
            <w:r w:rsidR="00026554">
              <w:rPr>
                <w:rFonts w:ascii="Calibri" w:eastAsia="Calibri" w:hAnsi="Calibri" w:cs="Calibri"/>
              </w:rPr>
              <w:t>cr</w:t>
            </w:r>
            <w:proofErr w:type="spellEnd"/>
            <w:r>
              <w:rPr>
                <w:rFonts w:ascii="Calibri" w:eastAsia="Calibri" w:hAnsi="Calibri" w:cs="Calibri"/>
              </w:rPr>
              <w:t xml:space="preserve"> </w:t>
            </w:r>
          </w:p>
        </w:tc>
      </w:tr>
      <w:tr w:rsidR="00CB09C6" w14:paraId="2CFDE09C" w14:textId="77777777" w:rsidTr="00CB09C6">
        <w:tc>
          <w:tcPr>
            <w:tcW w:w="9450" w:type="dxa"/>
          </w:tcPr>
          <w:p w14:paraId="229E99FD" w14:textId="1CBE808C" w:rsidR="00CB09C6" w:rsidRDefault="00CB09C6" w:rsidP="003319EB">
            <w:pPr>
              <w:widowControl/>
              <w:spacing w:after="120"/>
              <w:rPr>
                <w:rFonts w:ascii="Calibri" w:eastAsia="Calibri" w:hAnsi="Calibri" w:cs="Calibri"/>
              </w:rPr>
            </w:pPr>
            <w:r>
              <w:rPr>
                <w:rFonts w:ascii="Calibri" w:eastAsia="Calibri" w:hAnsi="Calibri" w:cs="Calibri"/>
              </w:rPr>
              <w:t>Fall</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Pr>
                <w:rFonts w:ascii="Calibri" w:eastAsia="Calibri" w:hAnsi="Calibri" w:cs="Calibri"/>
                <w:b/>
                <w:sz w:val="20"/>
                <w:szCs w:val="20"/>
              </w:rPr>
              <w:t>16</w:t>
            </w:r>
            <w:r w:rsidR="004708E8">
              <w:rPr>
                <w:rFonts w:ascii="Calibri" w:eastAsia="Calibri" w:hAnsi="Calibri" w:cs="Calibri"/>
                <w:b/>
                <w:sz w:val="20"/>
                <w:szCs w:val="20"/>
              </w:rPr>
              <w:t xml:space="preserve"> - 17</w:t>
            </w:r>
            <w:r>
              <w:rPr>
                <w:rFonts w:ascii="Calibri" w:eastAsia="Calibri" w:hAnsi="Calibri" w:cs="Calibri"/>
                <w:b/>
                <w:color w:val="FF0000"/>
                <w:sz w:val="20"/>
                <w:szCs w:val="20"/>
              </w:rPr>
              <w:t xml:space="preserve"> </w:t>
            </w:r>
            <w:proofErr w:type="spellStart"/>
            <w:r>
              <w:rPr>
                <w:rFonts w:ascii="Calibri" w:eastAsia="Calibri" w:hAnsi="Calibri" w:cs="Calibri"/>
                <w:b/>
                <w:sz w:val="20"/>
                <w:szCs w:val="20"/>
              </w:rPr>
              <w:t>cr</w:t>
            </w:r>
            <w:proofErr w:type="spellEnd"/>
          </w:p>
          <w:p w14:paraId="3986462B" w14:textId="77777777" w:rsidR="00CB09C6" w:rsidRDefault="00CB09C6" w:rsidP="003319EB">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301: Elements of Computing Systems I (2) </w:t>
            </w:r>
            <w:r>
              <w:rPr>
                <w:rFonts w:ascii="Calibri" w:eastAsia="Calibri" w:hAnsi="Calibri" w:cs="Calibri"/>
                <w:color w:val="C45911"/>
                <w:sz w:val="16"/>
                <w:szCs w:val="16"/>
              </w:rPr>
              <w:t>(99XXX)</w:t>
            </w:r>
          </w:p>
          <w:p w14:paraId="6F3EAF7E" w14:textId="77777777" w:rsidR="00CB09C6" w:rsidRDefault="00CB09C6" w:rsidP="003319EB">
            <w:pPr>
              <w:widowControl/>
              <w:spacing w:after="120"/>
              <w:rPr>
                <w:rFonts w:ascii="Calibri" w:eastAsia="Calibri" w:hAnsi="Calibri" w:cs="Calibri"/>
                <w:color w:val="C45911"/>
                <w:sz w:val="16"/>
                <w:szCs w:val="16"/>
              </w:rPr>
            </w:pPr>
            <w:commentRangeStart w:id="16"/>
            <w:r>
              <w:rPr>
                <w:rFonts w:ascii="Calibri" w:eastAsia="Calibri" w:hAnsi="Calibri" w:cs="Calibri"/>
                <w:sz w:val="20"/>
                <w:szCs w:val="20"/>
              </w:rPr>
              <w:t xml:space="preserve">SE 311: Scalability, Infrastructure and Security I (6) </w:t>
            </w:r>
            <w:r>
              <w:rPr>
                <w:rFonts w:ascii="Calibri" w:eastAsia="Calibri" w:hAnsi="Calibri" w:cs="Calibri"/>
                <w:color w:val="C45911"/>
                <w:sz w:val="16"/>
                <w:szCs w:val="16"/>
              </w:rPr>
              <w:t>(99XXX)</w:t>
            </w:r>
            <w:commentRangeEnd w:id="16"/>
            <w:r w:rsidR="001235E5">
              <w:rPr>
                <w:rStyle w:val="CommentReference"/>
              </w:rPr>
              <w:commentReference w:id="16"/>
            </w:r>
          </w:p>
          <w:p w14:paraId="52DF66BD" w14:textId="77777777" w:rsidR="00CB09C6" w:rsidRDefault="00CB09C6" w:rsidP="003319EB">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310: Apprenticeship III (1) </w:t>
            </w:r>
            <w:r>
              <w:rPr>
                <w:rFonts w:ascii="Calibri" w:eastAsia="Calibri" w:hAnsi="Calibri" w:cs="Calibri"/>
                <w:color w:val="C45911"/>
                <w:sz w:val="16"/>
                <w:szCs w:val="16"/>
              </w:rPr>
              <w:t>(99XXX)</w:t>
            </w:r>
          </w:p>
          <w:p w14:paraId="5F754523" w14:textId="77777777" w:rsidR="00CB09C6" w:rsidRDefault="00CB09C6" w:rsidP="003319EB">
            <w:pPr>
              <w:widowControl/>
              <w:spacing w:after="120"/>
              <w:rPr>
                <w:rFonts w:ascii="Calibri" w:eastAsia="Calibri" w:hAnsi="Calibri" w:cs="Calibri"/>
                <w:sz w:val="20"/>
                <w:szCs w:val="20"/>
              </w:rPr>
            </w:pPr>
            <w:r>
              <w:rPr>
                <w:rFonts w:ascii="Calibri" w:eastAsia="Calibri" w:hAnsi="Calibri" w:cs="Calibri"/>
                <w:sz w:val="20"/>
                <w:szCs w:val="20"/>
              </w:rPr>
              <w:t>CS 261: Data Structures (4)</w:t>
            </w:r>
          </w:p>
          <w:p w14:paraId="135E8AC2" w14:textId="4AF4CA05" w:rsidR="00CB09C6" w:rsidRDefault="00CB09C6" w:rsidP="003319EB">
            <w:pPr>
              <w:widowControl/>
              <w:spacing w:after="120"/>
              <w:rPr>
                <w:rFonts w:ascii="Calibri" w:eastAsia="Calibri" w:hAnsi="Calibri" w:cs="Calibri"/>
              </w:rPr>
            </w:pPr>
            <w:r>
              <w:rPr>
                <w:rFonts w:ascii="Calibri" w:eastAsia="Calibri" w:hAnsi="Calibri" w:cs="Calibri"/>
                <w:sz w:val="20"/>
                <w:szCs w:val="20"/>
              </w:rPr>
              <w:t>BACC Core#: Western Culture or American History (3</w:t>
            </w:r>
            <w:r w:rsidR="004708E8">
              <w:rPr>
                <w:rFonts w:ascii="Calibri" w:eastAsia="Calibri" w:hAnsi="Calibri" w:cs="Calibri"/>
                <w:sz w:val="20"/>
                <w:szCs w:val="20"/>
              </w:rPr>
              <w:t xml:space="preserve"> - 4</w:t>
            </w:r>
            <w:r>
              <w:rPr>
                <w:rFonts w:ascii="Calibri" w:eastAsia="Calibri" w:hAnsi="Calibri" w:cs="Calibri"/>
                <w:sz w:val="20"/>
                <w:szCs w:val="20"/>
              </w:rPr>
              <w:t>)</w:t>
            </w:r>
          </w:p>
        </w:tc>
      </w:tr>
      <w:tr w:rsidR="00CB09C6" w14:paraId="76CA0798" w14:textId="77777777" w:rsidTr="00CB09C6">
        <w:tc>
          <w:tcPr>
            <w:tcW w:w="9450" w:type="dxa"/>
          </w:tcPr>
          <w:p w14:paraId="3F923A38" w14:textId="6DF05903" w:rsidR="00CB09C6" w:rsidRDefault="00CB09C6" w:rsidP="003319EB">
            <w:pPr>
              <w:widowControl/>
              <w:spacing w:after="120"/>
              <w:rPr>
                <w:rFonts w:ascii="Calibri" w:eastAsia="Calibri" w:hAnsi="Calibri" w:cs="Calibri"/>
                <w:sz w:val="20"/>
                <w:szCs w:val="20"/>
              </w:rPr>
            </w:pPr>
            <w:r>
              <w:rPr>
                <w:rFonts w:ascii="Calibri" w:eastAsia="Calibri" w:hAnsi="Calibri" w:cs="Calibri"/>
              </w:rPr>
              <w:t>Winter</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Pr>
                <w:rFonts w:ascii="Calibri" w:eastAsia="Calibri" w:hAnsi="Calibri" w:cs="Calibri"/>
                <w:b/>
                <w:sz w:val="20"/>
                <w:szCs w:val="20"/>
              </w:rPr>
              <w:t>16</w:t>
            </w:r>
            <w:r w:rsidR="004708E8">
              <w:rPr>
                <w:rFonts w:ascii="Calibri" w:eastAsia="Calibri" w:hAnsi="Calibri" w:cs="Calibri"/>
                <w:b/>
                <w:sz w:val="20"/>
                <w:szCs w:val="20"/>
              </w:rPr>
              <w:t xml:space="preserve"> - 17</w:t>
            </w:r>
            <w:r>
              <w:rPr>
                <w:rFonts w:ascii="Calibri" w:eastAsia="Calibri" w:hAnsi="Calibri" w:cs="Calibri"/>
                <w:b/>
                <w:sz w:val="20"/>
                <w:szCs w:val="20"/>
              </w:rPr>
              <w:t xml:space="preserve"> </w:t>
            </w:r>
            <w:proofErr w:type="spellStart"/>
            <w:r>
              <w:rPr>
                <w:rFonts w:ascii="Calibri" w:eastAsia="Calibri" w:hAnsi="Calibri" w:cs="Calibri"/>
                <w:b/>
                <w:sz w:val="20"/>
                <w:szCs w:val="20"/>
              </w:rPr>
              <w:t>cr</w:t>
            </w:r>
            <w:proofErr w:type="spellEnd"/>
          </w:p>
          <w:p w14:paraId="67D054AD" w14:textId="77777777" w:rsidR="00CB09C6" w:rsidRDefault="00CB09C6" w:rsidP="003319EB">
            <w:pPr>
              <w:widowControl/>
              <w:spacing w:after="120"/>
              <w:rPr>
                <w:rFonts w:ascii="Calibri" w:eastAsia="Calibri" w:hAnsi="Calibri" w:cs="Calibri"/>
                <w:sz w:val="20"/>
                <w:szCs w:val="20"/>
              </w:rPr>
            </w:pPr>
            <w:r>
              <w:rPr>
                <w:rFonts w:ascii="Calibri" w:eastAsia="Calibri" w:hAnsi="Calibri" w:cs="Calibri"/>
                <w:sz w:val="20"/>
                <w:szCs w:val="20"/>
              </w:rPr>
              <w:t xml:space="preserve">SE 302: Elements of Computing Systems II (2) </w:t>
            </w:r>
            <w:r>
              <w:rPr>
                <w:rFonts w:ascii="Calibri" w:eastAsia="Calibri" w:hAnsi="Calibri" w:cs="Calibri"/>
                <w:color w:val="C45911"/>
                <w:sz w:val="16"/>
                <w:szCs w:val="16"/>
              </w:rPr>
              <w:t>(99XXX)</w:t>
            </w:r>
          </w:p>
          <w:p w14:paraId="3E4D64FD" w14:textId="77777777" w:rsidR="00CB09C6" w:rsidRDefault="00CB09C6" w:rsidP="003319EB">
            <w:pPr>
              <w:widowControl/>
              <w:spacing w:after="120"/>
              <w:rPr>
                <w:rFonts w:ascii="Calibri" w:eastAsia="Calibri" w:hAnsi="Calibri" w:cs="Calibri"/>
                <w:sz w:val="20"/>
                <w:szCs w:val="20"/>
              </w:rPr>
            </w:pPr>
            <w:r>
              <w:rPr>
                <w:rFonts w:ascii="Calibri" w:eastAsia="Calibri" w:hAnsi="Calibri" w:cs="Calibri"/>
                <w:sz w:val="20"/>
                <w:szCs w:val="20"/>
              </w:rPr>
              <w:t xml:space="preserve">SE 312: Scalability, Infrastructure and Security II (6) </w:t>
            </w:r>
            <w:r>
              <w:rPr>
                <w:rFonts w:ascii="Calibri" w:eastAsia="Calibri" w:hAnsi="Calibri" w:cs="Calibri"/>
                <w:color w:val="C45911"/>
                <w:sz w:val="16"/>
                <w:szCs w:val="16"/>
              </w:rPr>
              <w:t>(99XXX)</w:t>
            </w:r>
          </w:p>
          <w:p w14:paraId="3A280637" w14:textId="77777777" w:rsidR="00CB09C6" w:rsidRDefault="00CB09C6" w:rsidP="003319EB">
            <w:pPr>
              <w:widowControl/>
              <w:spacing w:after="120"/>
              <w:rPr>
                <w:rFonts w:ascii="Calibri" w:eastAsia="Calibri" w:hAnsi="Calibri" w:cs="Calibri"/>
                <w:color w:val="C45911"/>
                <w:sz w:val="16"/>
                <w:szCs w:val="16"/>
              </w:rPr>
            </w:pPr>
            <w:r>
              <w:rPr>
                <w:rFonts w:ascii="Calibri" w:eastAsia="Calibri" w:hAnsi="Calibri" w:cs="Calibri"/>
                <w:sz w:val="20"/>
                <w:szCs w:val="20"/>
              </w:rPr>
              <w:t>SE 310: Apprenticeship III (1)</w:t>
            </w:r>
          </w:p>
          <w:p w14:paraId="2C8350B0" w14:textId="77777777" w:rsidR="00CB09C6" w:rsidRDefault="00CB09C6" w:rsidP="003319EB">
            <w:pPr>
              <w:widowControl/>
              <w:spacing w:after="120"/>
              <w:rPr>
                <w:rFonts w:ascii="Calibri" w:eastAsia="Calibri" w:hAnsi="Calibri" w:cs="Calibri"/>
                <w:sz w:val="20"/>
                <w:szCs w:val="20"/>
              </w:rPr>
            </w:pPr>
            <w:r>
              <w:rPr>
                <w:rFonts w:ascii="Calibri" w:eastAsia="Calibri" w:hAnsi="Calibri" w:cs="Calibri"/>
                <w:sz w:val="20"/>
                <w:szCs w:val="20"/>
              </w:rPr>
              <w:t>CS 271: Computer Architecture &amp; Assembly Language (4)</w:t>
            </w:r>
          </w:p>
          <w:p w14:paraId="54FFDCE4" w14:textId="3B949167" w:rsidR="00CB09C6" w:rsidRDefault="00CB09C6" w:rsidP="003319EB">
            <w:pPr>
              <w:widowControl/>
              <w:spacing w:after="120"/>
              <w:rPr>
                <w:rFonts w:ascii="Calibri" w:eastAsia="Calibri" w:hAnsi="Calibri" w:cs="Calibri"/>
              </w:rPr>
            </w:pPr>
            <w:r>
              <w:rPr>
                <w:rFonts w:ascii="Calibri" w:eastAsia="Calibri" w:hAnsi="Calibri" w:cs="Calibri"/>
                <w:sz w:val="20"/>
                <w:szCs w:val="20"/>
              </w:rPr>
              <w:t>BACC Core#: Cultural Diversity (3</w:t>
            </w:r>
            <w:r w:rsidR="004708E8">
              <w:rPr>
                <w:rFonts w:ascii="Calibri" w:eastAsia="Calibri" w:hAnsi="Calibri" w:cs="Calibri"/>
                <w:sz w:val="20"/>
                <w:szCs w:val="20"/>
              </w:rPr>
              <w:t xml:space="preserve"> - 4</w:t>
            </w:r>
            <w:r>
              <w:rPr>
                <w:rFonts w:ascii="Calibri" w:eastAsia="Calibri" w:hAnsi="Calibri" w:cs="Calibri"/>
                <w:sz w:val="20"/>
                <w:szCs w:val="20"/>
              </w:rPr>
              <w:t>)</w:t>
            </w:r>
          </w:p>
        </w:tc>
      </w:tr>
      <w:tr w:rsidR="00CB09C6" w14:paraId="5CF1C9A5" w14:textId="77777777" w:rsidTr="00CB09C6">
        <w:tc>
          <w:tcPr>
            <w:tcW w:w="9450" w:type="dxa"/>
          </w:tcPr>
          <w:p w14:paraId="42D1B5DA" w14:textId="6C888515" w:rsidR="00CB09C6" w:rsidRDefault="00CB09C6" w:rsidP="003319EB">
            <w:pPr>
              <w:widowControl/>
              <w:spacing w:after="120"/>
              <w:rPr>
                <w:rFonts w:ascii="Calibri" w:eastAsia="Calibri" w:hAnsi="Calibri" w:cs="Calibri"/>
              </w:rPr>
            </w:pPr>
            <w:r>
              <w:rPr>
                <w:rFonts w:ascii="Calibri" w:eastAsia="Calibri" w:hAnsi="Calibri" w:cs="Calibri"/>
              </w:rPr>
              <w:t>Spring</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sidR="00026554">
              <w:rPr>
                <w:rFonts w:ascii="Calibri" w:eastAsia="Calibri" w:hAnsi="Calibri" w:cs="Calibri"/>
                <w:b/>
              </w:rPr>
              <w:tab/>
            </w:r>
            <w:r w:rsidR="00026554">
              <w:rPr>
                <w:rFonts w:ascii="Calibri" w:eastAsia="Calibri" w:hAnsi="Calibri" w:cs="Calibri"/>
                <w:b/>
              </w:rPr>
              <w:tab/>
            </w:r>
            <w:r w:rsidR="00026554">
              <w:rPr>
                <w:rFonts w:ascii="Calibri" w:eastAsia="Calibri" w:hAnsi="Calibri" w:cs="Calibri"/>
                <w:b/>
              </w:rPr>
              <w:tab/>
            </w:r>
            <w:r w:rsidR="00026554">
              <w:rPr>
                <w:rFonts w:ascii="Calibri" w:eastAsia="Calibri" w:hAnsi="Calibri" w:cs="Calibri"/>
                <w:b/>
              </w:rPr>
              <w:tab/>
            </w:r>
            <w:r>
              <w:rPr>
                <w:rFonts w:ascii="Calibri" w:eastAsia="Calibri" w:hAnsi="Calibri" w:cs="Calibri"/>
                <w:b/>
                <w:sz w:val="20"/>
                <w:szCs w:val="20"/>
              </w:rPr>
              <w:t>1</w:t>
            </w:r>
            <w:r w:rsidR="00E377AD">
              <w:rPr>
                <w:rFonts w:ascii="Calibri" w:eastAsia="Calibri" w:hAnsi="Calibri" w:cs="Calibri"/>
                <w:b/>
                <w:sz w:val="20"/>
                <w:szCs w:val="20"/>
              </w:rPr>
              <w:t>6</w:t>
            </w:r>
            <w:r w:rsidR="004708E8">
              <w:rPr>
                <w:rFonts w:ascii="Calibri" w:eastAsia="Calibri" w:hAnsi="Calibri" w:cs="Calibri"/>
                <w:b/>
                <w:sz w:val="20"/>
                <w:szCs w:val="20"/>
              </w:rPr>
              <w:t xml:space="preserve"> - 17 </w:t>
            </w:r>
            <w:proofErr w:type="spellStart"/>
            <w:r>
              <w:rPr>
                <w:rFonts w:ascii="Calibri" w:eastAsia="Calibri" w:hAnsi="Calibri" w:cs="Calibri"/>
                <w:b/>
                <w:sz w:val="20"/>
                <w:szCs w:val="20"/>
              </w:rPr>
              <w:t>cr</w:t>
            </w:r>
            <w:proofErr w:type="spellEnd"/>
          </w:p>
          <w:p w14:paraId="37CC5036" w14:textId="77777777" w:rsidR="00E377AD" w:rsidRDefault="00E377AD" w:rsidP="00E377AD">
            <w:pPr>
              <w:widowControl/>
              <w:spacing w:after="120"/>
              <w:rPr>
                <w:rFonts w:ascii="Calibri" w:eastAsia="Calibri" w:hAnsi="Calibri" w:cs="Calibri"/>
                <w:sz w:val="20"/>
                <w:szCs w:val="20"/>
              </w:rPr>
            </w:pPr>
            <w:r>
              <w:rPr>
                <w:rFonts w:ascii="Calibri" w:eastAsia="Calibri" w:hAnsi="Calibri" w:cs="Calibri"/>
                <w:sz w:val="20"/>
                <w:szCs w:val="20"/>
              </w:rPr>
              <w:t xml:space="preserve">SE 303: Elements of Computing Systems III (2) </w:t>
            </w:r>
            <w:r>
              <w:rPr>
                <w:rFonts w:ascii="Calibri" w:eastAsia="Calibri" w:hAnsi="Calibri" w:cs="Calibri"/>
                <w:color w:val="C45911"/>
                <w:sz w:val="16"/>
                <w:szCs w:val="16"/>
              </w:rPr>
              <w:t>(99XXX)</w:t>
            </w:r>
          </w:p>
          <w:p w14:paraId="342DF731" w14:textId="77777777" w:rsidR="00E377AD" w:rsidRDefault="00E377AD" w:rsidP="00E377AD">
            <w:pPr>
              <w:widowControl/>
              <w:spacing w:after="120"/>
              <w:rPr>
                <w:rFonts w:ascii="Calibri" w:eastAsia="Calibri" w:hAnsi="Calibri" w:cs="Calibri"/>
                <w:sz w:val="20"/>
                <w:szCs w:val="20"/>
              </w:rPr>
            </w:pPr>
            <w:r>
              <w:rPr>
                <w:rFonts w:ascii="Calibri" w:eastAsia="Calibri" w:hAnsi="Calibri" w:cs="Calibri"/>
                <w:sz w:val="20"/>
                <w:szCs w:val="20"/>
              </w:rPr>
              <w:t xml:space="preserve">SE 313: Scalability, Infrastructure and </w:t>
            </w:r>
            <w:proofErr w:type="gramStart"/>
            <w:r>
              <w:rPr>
                <w:rFonts w:ascii="Calibri" w:eastAsia="Calibri" w:hAnsi="Calibri" w:cs="Calibri"/>
                <w:sz w:val="20"/>
                <w:szCs w:val="20"/>
              </w:rPr>
              <w:t>Security  III</w:t>
            </w:r>
            <w:proofErr w:type="gramEnd"/>
            <w:r>
              <w:rPr>
                <w:rFonts w:ascii="Calibri" w:eastAsia="Calibri" w:hAnsi="Calibri" w:cs="Calibri"/>
                <w:sz w:val="20"/>
                <w:szCs w:val="20"/>
              </w:rPr>
              <w:t xml:space="preserve"> (6) </w:t>
            </w:r>
            <w:r>
              <w:rPr>
                <w:rFonts w:ascii="Calibri" w:eastAsia="Calibri" w:hAnsi="Calibri" w:cs="Calibri"/>
                <w:color w:val="C45911"/>
                <w:sz w:val="16"/>
                <w:szCs w:val="16"/>
              </w:rPr>
              <w:t>(99XXX)</w:t>
            </w:r>
          </w:p>
          <w:p w14:paraId="6270E8E4" w14:textId="77777777" w:rsidR="00E377AD" w:rsidRDefault="00E377AD" w:rsidP="00E377AD">
            <w:pPr>
              <w:widowControl/>
              <w:spacing w:after="120"/>
              <w:rPr>
                <w:rFonts w:ascii="Calibri" w:eastAsia="Calibri" w:hAnsi="Calibri" w:cs="Calibri"/>
                <w:color w:val="C45911"/>
                <w:sz w:val="16"/>
                <w:szCs w:val="16"/>
              </w:rPr>
            </w:pPr>
            <w:r>
              <w:rPr>
                <w:rFonts w:ascii="Calibri" w:eastAsia="Calibri" w:hAnsi="Calibri" w:cs="Calibri"/>
                <w:sz w:val="20"/>
                <w:szCs w:val="20"/>
              </w:rPr>
              <w:t>SE 321: Apprenticeship III (1)</w:t>
            </w:r>
          </w:p>
          <w:p w14:paraId="20A367B8" w14:textId="77777777" w:rsidR="00E377AD" w:rsidRDefault="00E377AD" w:rsidP="00E377AD">
            <w:pPr>
              <w:widowControl/>
              <w:spacing w:after="120"/>
              <w:rPr>
                <w:rFonts w:ascii="Calibri" w:eastAsia="Calibri" w:hAnsi="Calibri" w:cs="Calibri"/>
                <w:color w:val="C45911"/>
                <w:sz w:val="16"/>
                <w:szCs w:val="16"/>
              </w:rPr>
            </w:pPr>
            <w:r>
              <w:rPr>
                <w:rFonts w:ascii="Calibri" w:eastAsia="Calibri" w:hAnsi="Calibri" w:cs="Calibri"/>
                <w:sz w:val="20"/>
                <w:szCs w:val="20"/>
              </w:rPr>
              <w:t>CS 381: Programming Language Fundamentals (4)</w:t>
            </w:r>
          </w:p>
          <w:p w14:paraId="0599161B" w14:textId="69B27AE6" w:rsidR="00CB09C6" w:rsidRDefault="00E377AD" w:rsidP="004708E8">
            <w:pPr>
              <w:widowControl/>
              <w:spacing w:after="120"/>
              <w:rPr>
                <w:rFonts w:ascii="Calibri" w:eastAsia="Calibri" w:hAnsi="Calibri" w:cs="Calibri"/>
              </w:rPr>
            </w:pPr>
            <w:r>
              <w:rPr>
                <w:rFonts w:ascii="Calibri" w:eastAsia="Calibri" w:hAnsi="Calibri" w:cs="Calibri"/>
                <w:sz w:val="20"/>
                <w:szCs w:val="20"/>
              </w:rPr>
              <w:t>BACC Core#: Literature &amp; Arts (3</w:t>
            </w:r>
            <w:r w:rsidR="004708E8">
              <w:rPr>
                <w:rFonts w:ascii="Calibri" w:eastAsia="Calibri" w:hAnsi="Calibri" w:cs="Calibri"/>
                <w:sz w:val="20"/>
                <w:szCs w:val="20"/>
              </w:rPr>
              <w:t>-4</w:t>
            </w:r>
            <w:r>
              <w:rPr>
                <w:rFonts w:ascii="Calibri" w:eastAsia="Calibri" w:hAnsi="Calibri" w:cs="Calibri"/>
                <w:sz w:val="20"/>
                <w:szCs w:val="20"/>
              </w:rPr>
              <w:t>)</w:t>
            </w:r>
          </w:p>
        </w:tc>
      </w:tr>
      <w:tr w:rsidR="00CB09C6" w14:paraId="01FB2A0D" w14:textId="77777777" w:rsidTr="00CB09C6">
        <w:tc>
          <w:tcPr>
            <w:tcW w:w="9450" w:type="dxa"/>
            <w:shd w:val="clear" w:color="auto" w:fill="E7E6E6" w:themeFill="background2"/>
          </w:tcPr>
          <w:p w14:paraId="278DB23A" w14:textId="694BE4B5" w:rsidR="00CB09C6" w:rsidRDefault="00CB09C6" w:rsidP="00026554">
            <w:pPr>
              <w:widowControl/>
              <w:spacing w:after="120"/>
              <w:rPr>
                <w:rFonts w:ascii="Calibri" w:eastAsia="Calibri" w:hAnsi="Calibri" w:cs="Calibri"/>
              </w:rPr>
            </w:pPr>
            <w:r>
              <w:rPr>
                <w:rFonts w:ascii="Calibri" w:eastAsia="Calibri" w:hAnsi="Calibri" w:cs="Calibri"/>
              </w:rPr>
              <w:t>Fourth Year</w:t>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t xml:space="preserve">36 – 39 </w:t>
            </w:r>
            <w:proofErr w:type="spellStart"/>
            <w:r w:rsidR="00026554">
              <w:rPr>
                <w:rFonts w:ascii="Calibri" w:eastAsia="Calibri" w:hAnsi="Calibri" w:cs="Calibri"/>
              </w:rPr>
              <w:t>cr</w:t>
            </w:r>
            <w:proofErr w:type="spellEnd"/>
            <w:r>
              <w:rPr>
                <w:rFonts w:ascii="Calibri" w:eastAsia="Calibri" w:hAnsi="Calibri" w:cs="Calibri"/>
              </w:rPr>
              <w:t xml:space="preserve"> </w:t>
            </w:r>
          </w:p>
        </w:tc>
      </w:tr>
      <w:tr w:rsidR="00CB09C6" w14:paraId="7CACBBDC" w14:textId="77777777" w:rsidTr="00CB09C6">
        <w:tc>
          <w:tcPr>
            <w:tcW w:w="9450" w:type="dxa"/>
          </w:tcPr>
          <w:p w14:paraId="6A077060" w14:textId="14DE007A" w:rsidR="00CB09C6" w:rsidRDefault="00CB09C6" w:rsidP="00CB09C6">
            <w:pPr>
              <w:widowControl/>
              <w:spacing w:after="120"/>
              <w:rPr>
                <w:rFonts w:ascii="Calibri" w:eastAsia="Calibri" w:hAnsi="Calibri" w:cs="Calibri"/>
                <w:sz w:val="20"/>
                <w:szCs w:val="20"/>
              </w:rPr>
            </w:pPr>
            <w:r>
              <w:rPr>
                <w:rFonts w:ascii="Calibri" w:eastAsia="Calibri" w:hAnsi="Calibri" w:cs="Calibri"/>
              </w:rPr>
              <w:t>Fall</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4708E8">
              <w:rPr>
                <w:rFonts w:ascii="Calibri" w:eastAsia="Calibri" w:hAnsi="Calibri" w:cs="Calibri"/>
                <w:b/>
                <w:sz w:val="20"/>
                <w:szCs w:val="20"/>
              </w:rPr>
              <w:t>12 - 13</w:t>
            </w:r>
            <w:r>
              <w:rPr>
                <w:rFonts w:ascii="Calibri" w:eastAsia="Calibri" w:hAnsi="Calibri" w:cs="Calibri"/>
                <w:b/>
                <w:sz w:val="20"/>
                <w:szCs w:val="20"/>
              </w:rPr>
              <w:t xml:space="preserve"> </w:t>
            </w:r>
            <w:proofErr w:type="spellStart"/>
            <w:r>
              <w:rPr>
                <w:rFonts w:ascii="Calibri" w:eastAsia="Calibri" w:hAnsi="Calibri" w:cs="Calibri"/>
                <w:b/>
                <w:sz w:val="20"/>
                <w:szCs w:val="20"/>
              </w:rPr>
              <w:t>cr</w:t>
            </w:r>
            <w:proofErr w:type="spellEnd"/>
          </w:p>
          <w:p w14:paraId="3A6EF58E" w14:textId="77777777" w:rsidR="00CB09C6" w:rsidRDefault="00CB09C6" w:rsidP="00CB09C6">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411: Business of Software I (4, WIC) </w:t>
            </w:r>
            <w:r>
              <w:rPr>
                <w:rFonts w:ascii="Calibri" w:eastAsia="Calibri" w:hAnsi="Calibri" w:cs="Calibri"/>
                <w:color w:val="C45911"/>
                <w:sz w:val="16"/>
                <w:szCs w:val="16"/>
              </w:rPr>
              <w:t>(99XXX)</w:t>
            </w:r>
          </w:p>
          <w:p w14:paraId="4DCF2AE4" w14:textId="77777777" w:rsidR="00CB09C6" w:rsidRDefault="00CB09C6" w:rsidP="00CB09C6">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410: Apprenticeship IV (1) </w:t>
            </w:r>
            <w:r>
              <w:rPr>
                <w:rFonts w:ascii="Calibri" w:eastAsia="Calibri" w:hAnsi="Calibri" w:cs="Calibri"/>
                <w:color w:val="C45911"/>
                <w:sz w:val="16"/>
                <w:szCs w:val="16"/>
              </w:rPr>
              <w:t>(99XXX)</w:t>
            </w:r>
          </w:p>
          <w:p w14:paraId="5748CB1A" w14:textId="77777777" w:rsidR="00CB09C6" w:rsidRDefault="00CB09C6" w:rsidP="00CB09C6">
            <w:pPr>
              <w:widowControl/>
              <w:spacing w:after="120"/>
              <w:rPr>
                <w:rFonts w:ascii="Calibri" w:eastAsia="Calibri" w:hAnsi="Calibri" w:cs="Calibri"/>
                <w:sz w:val="20"/>
                <w:szCs w:val="20"/>
              </w:rPr>
            </w:pPr>
            <w:r>
              <w:rPr>
                <w:rFonts w:ascii="Calibri" w:eastAsia="Calibri" w:hAnsi="Calibri" w:cs="Calibri"/>
                <w:sz w:val="20"/>
                <w:szCs w:val="20"/>
              </w:rPr>
              <w:t>CS 325: Analysis of Algorithms (4)</w:t>
            </w:r>
          </w:p>
          <w:p w14:paraId="4B3CF5C1" w14:textId="558C2E3C" w:rsidR="00CB09C6" w:rsidRDefault="00CB09C6" w:rsidP="00CB09C6">
            <w:pPr>
              <w:widowControl/>
              <w:spacing w:after="120"/>
              <w:rPr>
                <w:rFonts w:ascii="Calibri" w:eastAsia="Calibri" w:hAnsi="Calibri" w:cs="Calibri"/>
              </w:rPr>
            </w:pPr>
            <w:r>
              <w:rPr>
                <w:rFonts w:ascii="Calibri" w:eastAsia="Calibri" w:hAnsi="Calibri" w:cs="Calibri"/>
                <w:sz w:val="20"/>
                <w:szCs w:val="20"/>
              </w:rPr>
              <w:t>BACC Core#: Difference, Power &amp; Discrimination (3</w:t>
            </w:r>
            <w:r w:rsidR="004708E8">
              <w:rPr>
                <w:rFonts w:ascii="Calibri" w:eastAsia="Calibri" w:hAnsi="Calibri" w:cs="Calibri"/>
                <w:sz w:val="20"/>
                <w:szCs w:val="20"/>
              </w:rPr>
              <w:t xml:space="preserve"> - 4</w:t>
            </w:r>
            <w:r>
              <w:rPr>
                <w:rFonts w:ascii="Calibri" w:eastAsia="Calibri" w:hAnsi="Calibri" w:cs="Calibri"/>
                <w:sz w:val="20"/>
                <w:szCs w:val="20"/>
              </w:rPr>
              <w:t>)</w:t>
            </w:r>
          </w:p>
        </w:tc>
      </w:tr>
      <w:tr w:rsidR="00CB09C6" w14:paraId="6694374B" w14:textId="77777777" w:rsidTr="00CB09C6">
        <w:tc>
          <w:tcPr>
            <w:tcW w:w="9450" w:type="dxa"/>
          </w:tcPr>
          <w:p w14:paraId="16F27A04" w14:textId="2A04FFB2" w:rsidR="00CB09C6" w:rsidRDefault="00CB09C6" w:rsidP="00CB09C6">
            <w:pPr>
              <w:widowControl/>
              <w:spacing w:after="120"/>
              <w:rPr>
                <w:rFonts w:ascii="Calibri" w:eastAsia="Calibri" w:hAnsi="Calibri" w:cs="Calibri"/>
                <w:sz w:val="20"/>
                <w:szCs w:val="20"/>
              </w:rPr>
            </w:pPr>
            <w:r>
              <w:rPr>
                <w:rFonts w:ascii="Calibri" w:eastAsia="Calibri" w:hAnsi="Calibri" w:cs="Calibri"/>
              </w:rPr>
              <w:t>Winter</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2507A1">
              <w:rPr>
                <w:rFonts w:ascii="Calibri" w:eastAsia="Calibri" w:hAnsi="Calibri" w:cs="Calibri"/>
                <w:b/>
                <w:sz w:val="20"/>
                <w:szCs w:val="20"/>
              </w:rPr>
              <w:t>12</w:t>
            </w:r>
            <w:r w:rsidR="004708E8">
              <w:rPr>
                <w:rFonts w:ascii="Calibri" w:eastAsia="Calibri" w:hAnsi="Calibri" w:cs="Calibri"/>
                <w:b/>
                <w:sz w:val="20"/>
                <w:szCs w:val="20"/>
              </w:rPr>
              <w:t xml:space="preserve"> </w:t>
            </w:r>
            <w:r w:rsidR="002507A1">
              <w:rPr>
                <w:rFonts w:ascii="Calibri" w:eastAsia="Calibri" w:hAnsi="Calibri" w:cs="Calibri"/>
                <w:b/>
                <w:sz w:val="20"/>
                <w:szCs w:val="20"/>
              </w:rPr>
              <w:t>-</w:t>
            </w:r>
            <w:r w:rsidR="004708E8">
              <w:rPr>
                <w:rFonts w:ascii="Calibri" w:eastAsia="Calibri" w:hAnsi="Calibri" w:cs="Calibri"/>
                <w:b/>
                <w:sz w:val="20"/>
                <w:szCs w:val="20"/>
              </w:rPr>
              <w:t xml:space="preserve"> </w:t>
            </w:r>
            <w:r w:rsidR="002507A1">
              <w:rPr>
                <w:rFonts w:ascii="Calibri" w:eastAsia="Calibri" w:hAnsi="Calibri" w:cs="Calibri"/>
                <w:b/>
                <w:sz w:val="20"/>
                <w:szCs w:val="20"/>
              </w:rPr>
              <w:t>13</w:t>
            </w:r>
            <w:r>
              <w:rPr>
                <w:rFonts w:ascii="Calibri" w:eastAsia="Calibri" w:hAnsi="Calibri" w:cs="Calibri"/>
                <w:b/>
                <w:sz w:val="20"/>
                <w:szCs w:val="20"/>
              </w:rPr>
              <w:t xml:space="preserve"> </w:t>
            </w:r>
            <w:proofErr w:type="spellStart"/>
            <w:r>
              <w:rPr>
                <w:rFonts w:ascii="Calibri" w:eastAsia="Calibri" w:hAnsi="Calibri" w:cs="Calibri"/>
                <w:b/>
                <w:sz w:val="20"/>
                <w:szCs w:val="20"/>
              </w:rPr>
              <w:t>cr</w:t>
            </w:r>
            <w:proofErr w:type="spellEnd"/>
          </w:p>
          <w:p w14:paraId="6F3FA3CC" w14:textId="77777777" w:rsidR="00CB09C6" w:rsidRDefault="00CB09C6" w:rsidP="00CB09C6">
            <w:pPr>
              <w:widowControl/>
              <w:spacing w:after="120"/>
              <w:rPr>
                <w:rFonts w:ascii="Calibri" w:eastAsia="Calibri" w:hAnsi="Calibri" w:cs="Calibri"/>
                <w:sz w:val="20"/>
                <w:szCs w:val="20"/>
              </w:rPr>
            </w:pPr>
            <w:r>
              <w:rPr>
                <w:rFonts w:ascii="Calibri" w:eastAsia="Calibri" w:hAnsi="Calibri" w:cs="Calibri"/>
                <w:sz w:val="20"/>
                <w:szCs w:val="20"/>
              </w:rPr>
              <w:lastRenderedPageBreak/>
              <w:t xml:space="preserve">SE 412: Business of Software II (4, WIC) </w:t>
            </w:r>
            <w:r>
              <w:rPr>
                <w:rFonts w:ascii="Calibri" w:eastAsia="Calibri" w:hAnsi="Calibri" w:cs="Calibri"/>
                <w:color w:val="C45911"/>
                <w:sz w:val="16"/>
                <w:szCs w:val="16"/>
              </w:rPr>
              <w:t>(99XXX)</w:t>
            </w:r>
          </w:p>
          <w:p w14:paraId="777BB9B9" w14:textId="77777777" w:rsidR="00CB09C6" w:rsidRDefault="00CB09C6" w:rsidP="00CB09C6">
            <w:pPr>
              <w:widowControl/>
              <w:spacing w:after="120"/>
              <w:rPr>
                <w:rFonts w:ascii="Calibri" w:eastAsia="Calibri" w:hAnsi="Calibri" w:cs="Calibri"/>
                <w:sz w:val="20"/>
                <w:szCs w:val="20"/>
              </w:rPr>
            </w:pPr>
            <w:r>
              <w:rPr>
                <w:rFonts w:ascii="Calibri" w:eastAsia="Calibri" w:hAnsi="Calibri" w:cs="Calibri"/>
                <w:sz w:val="20"/>
                <w:szCs w:val="20"/>
              </w:rPr>
              <w:t>SE 410: Apprenticeship IV (1)</w:t>
            </w:r>
          </w:p>
          <w:p w14:paraId="33228360" w14:textId="77777777" w:rsidR="00CB09C6" w:rsidRDefault="00CB09C6" w:rsidP="00CB09C6">
            <w:pPr>
              <w:widowControl/>
              <w:spacing w:after="120"/>
              <w:rPr>
                <w:rFonts w:ascii="Calibri" w:eastAsia="Calibri" w:hAnsi="Calibri" w:cs="Calibri"/>
                <w:sz w:val="20"/>
                <w:szCs w:val="20"/>
              </w:rPr>
            </w:pPr>
            <w:r>
              <w:rPr>
                <w:rFonts w:ascii="Calibri" w:eastAsia="Calibri" w:hAnsi="Calibri" w:cs="Calibri"/>
                <w:sz w:val="20"/>
                <w:szCs w:val="20"/>
              </w:rPr>
              <w:t>CS 344: Operating Systems I (4)</w:t>
            </w:r>
          </w:p>
          <w:p w14:paraId="5EA7CDEF" w14:textId="7A879C41" w:rsidR="00CB09C6" w:rsidRDefault="00CB09C6" w:rsidP="00CB09C6">
            <w:pPr>
              <w:widowControl/>
              <w:spacing w:after="120"/>
              <w:rPr>
                <w:rFonts w:ascii="Calibri" w:eastAsia="Calibri" w:hAnsi="Calibri" w:cs="Calibri"/>
              </w:rPr>
            </w:pPr>
            <w:r>
              <w:rPr>
                <w:rFonts w:ascii="Calibri" w:eastAsia="Calibri" w:hAnsi="Calibri" w:cs="Calibri"/>
                <w:sz w:val="20"/>
                <w:szCs w:val="20"/>
              </w:rPr>
              <w:t>BACC Core#: Synthesis, Contemporary Global Issues (3</w:t>
            </w:r>
            <w:r w:rsidR="002507A1">
              <w:rPr>
                <w:rFonts w:ascii="Calibri" w:eastAsia="Calibri" w:hAnsi="Calibri" w:cs="Calibri"/>
                <w:sz w:val="20"/>
                <w:szCs w:val="20"/>
              </w:rPr>
              <w:t xml:space="preserve"> - 4</w:t>
            </w:r>
            <w:r>
              <w:rPr>
                <w:rFonts w:ascii="Calibri" w:eastAsia="Calibri" w:hAnsi="Calibri" w:cs="Calibri"/>
                <w:sz w:val="20"/>
                <w:szCs w:val="20"/>
              </w:rPr>
              <w:t>)</w:t>
            </w:r>
          </w:p>
        </w:tc>
      </w:tr>
      <w:tr w:rsidR="00CB09C6" w14:paraId="5026D30B" w14:textId="77777777" w:rsidTr="00CB09C6">
        <w:tc>
          <w:tcPr>
            <w:tcW w:w="9450" w:type="dxa"/>
          </w:tcPr>
          <w:p w14:paraId="590632F9" w14:textId="08E04E42" w:rsidR="00CB09C6" w:rsidRDefault="00CB09C6" w:rsidP="00CB09C6">
            <w:pPr>
              <w:widowControl/>
              <w:spacing w:after="120"/>
              <w:rPr>
                <w:rFonts w:ascii="Calibri" w:eastAsia="Calibri" w:hAnsi="Calibri" w:cs="Calibri"/>
                <w:sz w:val="20"/>
                <w:szCs w:val="20"/>
              </w:rPr>
            </w:pPr>
            <w:r>
              <w:rPr>
                <w:rFonts w:ascii="Calibri" w:eastAsia="Calibri" w:hAnsi="Calibri" w:cs="Calibri"/>
              </w:rPr>
              <w:lastRenderedPageBreak/>
              <w:t>Spring</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Pr>
                <w:rFonts w:ascii="Calibri" w:eastAsia="Calibri" w:hAnsi="Calibri" w:cs="Calibri"/>
                <w:b/>
                <w:sz w:val="20"/>
                <w:szCs w:val="20"/>
              </w:rPr>
              <w:t>1</w:t>
            </w:r>
            <w:r w:rsidR="002507A1">
              <w:rPr>
                <w:rFonts w:ascii="Calibri" w:eastAsia="Calibri" w:hAnsi="Calibri" w:cs="Calibri"/>
                <w:b/>
                <w:sz w:val="20"/>
                <w:szCs w:val="20"/>
              </w:rPr>
              <w:t>2</w:t>
            </w:r>
            <w:r w:rsidR="004708E8">
              <w:rPr>
                <w:rFonts w:ascii="Calibri" w:eastAsia="Calibri" w:hAnsi="Calibri" w:cs="Calibri"/>
                <w:b/>
                <w:sz w:val="20"/>
                <w:szCs w:val="20"/>
              </w:rPr>
              <w:t xml:space="preserve"> </w:t>
            </w:r>
            <w:r w:rsidR="002507A1">
              <w:rPr>
                <w:rFonts w:ascii="Calibri" w:eastAsia="Calibri" w:hAnsi="Calibri" w:cs="Calibri"/>
                <w:b/>
                <w:sz w:val="20"/>
                <w:szCs w:val="20"/>
              </w:rPr>
              <w:t>-</w:t>
            </w:r>
            <w:r w:rsidR="004708E8">
              <w:rPr>
                <w:rFonts w:ascii="Calibri" w:eastAsia="Calibri" w:hAnsi="Calibri" w:cs="Calibri"/>
                <w:b/>
                <w:sz w:val="20"/>
                <w:szCs w:val="20"/>
              </w:rPr>
              <w:t xml:space="preserve"> </w:t>
            </w:r>
            <w:r w:rsidR="002507A1">
              <w:rPr>
                <w:rFonts w:ascii="Calibri" w:eastAsia="Calibri" w:hAnsi="Calibri" w:cs="Calibri"/>
                <w:b/>
                <w:sz w:val="20"/>
                <w:szCs w:val="20"/>
              </w:rPr>
              <w:t>13</w:t>
            </w:r>
            <w:r>
              <w:rPr>
                <w:rFonts w:ascii="Calibri" w:eastAsia="Calibri" w:hAnsi="Calibri" w:cs="Calibri"/>
                <w:b/>
                <w:sz w:val="20"/>
                <w:szCs w:val="20"/>
              </w:rPr>
              <w:t xml:space="preserve"> </w:t>
            </w:r>
            <w:proofErr w:type="spellStart"/>
            <w:r>
              <w:rPr>
                <w:rFonts w:ascii="Calibri" w:eastAsia="Calibri" w:hAnsi="Calibri" w:cs="Calibri"/>
                <w:b/>
                <w:sz w:val="20"/>
                <w:szCs w:val="20"/>
              </w:rPr>
              <w:t>cr</w:t>
            </w:r>
            <w:proofErr w:type="spellEnd"/>
          </w:p>
          <w:p w14:paraId="5DDE7291" w14:textId="77777777" w:rsidR="00CB09C6" w:rsidRDefault="00CB09C6" w:rsidP="00CB09C6">
            <w:pPr>
              <w:widowControl/>
              <w:spacing w:after="120"/>
              <w:rPr>
                <w:rFonts w:ascii="Calibri" w:eastAsia="Calibri" w:hAnsi="Calibri" w:cs="Calibri"/>
                <w:sz w:val="20"/>
                <w:szCs w:val="20"/>
              </w:rPr>
            </w:pPr>
            <w:r>
              <w:rPr>
                <w:rFonts w:ascii="Calibri" w:eastAsia="Calibri" w:hAnsi="Calibri" w:cs="Calibri"/>
                <w:sz w:val="20"/>
                <w:szCs w:val="20"/>
              </w:rPr>
              <w:t xml:space="preserve">SE 413: Business of Software III (4, WIC) </w:t>
            </w:r>
            <w:r>
              <w:rPr>
                <w:rFonts w:ascii="Calibri" w:eastAsia="Calibri" w:hAnsi="Calibri" w:cs="Calibri"/>
                <w:color w:val="C45911"/>
                <w:sz w:val="16"/>
                <w:szCs w:val="16"/>
              </w:rPr>
              <w:t>(99XXX)</w:t>
            </w:r>
          </w:p>
          <w:p w14:paraId="39DE0509" w14:textId="77777777" w:rsidR="00CB09C6" w:rsidRDefault="00CB09C6" w:rsidP="00CB09C6">
            <w:pPr>
              <w:widowControl/>
              <w:spacing w:after="120"/>
              <w:rPr>
                <w:rFonts w:ascii="Calibri" w:eastAsia="Calibri" w:hAnsi="Calibri" w:cs="Calibri"/>
                <w:sz w:val="20"/>
                <w:szCs w:val="20"/>
              </w:rPr>
            </w:pPr>
            <w:r>
              <w:rPr>
                <w:rFonts w:ascii="Calibri" w:eastAsia="Calibri" w:hAnsi="Calibri" w:cs="Calibri"/>
                <w:sz w:val="20"/>
                <w:szCs w:val="20"/>
              </w:rPr>
              <w:t>SE 410: Apprenticeship IV (1)</w:t>
            </w:r>
          </w:p>
          <w:p w14:paraId="1C72D301" w14:textId="77777777" w:rsidR="00CB09C6" w:rsidRDefault="00CB09C6" w:rsidP="00CB09C6">
            <w:pPr>
              <w:widowControl/>
              <w:spacing w:after="120"/>
              <w:rPr>
                <w:rFonts w:ascii="Calibri" w:eastAsia="Calibri" w:hAnsi="Calibri" w:cs="Calibri"/>
                <w:sz w:val="20"/>
                <w:szCs w:val="20"/>
              </w:rPr>
            </w:pPr>
            <w:r>
              <w:rPr>
                <w:rFonts w:ascii="Calibri" w:eastAsia="Calibri" w:hAnsi="Calibri" w:cs="Calibri"/>
                <w:sz w:val="20"/>
                <w:szCs w:val="20"/>
              </w:rPr>
              <w:t>CS XXX: Upper-Division CS Elective (4)</w:t>
            </w:r>
          </w:p>
          <w:p w14:paraId="085F6EB5" w14:textId="274D4DFF" w:rsidR="00CB09C6" w:rsidRDefault="00CB09C6" w:rsidP="00CB09C6">
            <w:pPr>
              <w:widowControl/>
              <w:spacing w:after="120"/>
              <w:rPr>
                <w:rFonts w:ascii="Calibri" w:eastAsia="Calibri" w:hAnsi="Calibri" w:cs="Calibri"/>
              </w:rPr>
            </w:pPr>
            <w:r>
              <w:rPr>
                <w:rFonts w:ascii="Calibri" w:eastAsia="Calibri" w:hAnsi="Calibri" w:cs="Calibri"/>
                <w:sz w:val="20"/>
                <w:szCs w:val="20"/>
              </w:rPr>
              <w:t>BACC Core#: Social Processes &amp; Institutions (3</w:t>
            </w:r>
            <w:r w:rsidR="002507A1">
              <w:rPr>
                <w:rFonts w:ascii="Calibri" w:eastAsia="Calibri" w:hAnsi="Calibri" w:cs="Calibri"/>
                <w:sz w:val="20"/>
                <w:szCs w:val="20"/>
              </w:rPr>
              <w:t xml:space="preserve"> - 4</w:t>
            </w:r>
            <w:r>
              <w:rPr>
                <w:rFonts w:ascii="Calibri" w:eastAsia="Calibri" w:hAnsi="Calibri" w:cs="Calibri"/>
                <w:sz w:val="20"/>
                <w:szCs w:val="20"/>
              </w:rPr>
              <w:t>)</w:t>
            </w:r>
          </w:p>
        </w:tc>
      </w:tr>
      <w:tr w:rsidR="003319EB" w14:paraId="446ED679" w14:textId="77777777" w:rsidTr="00CB09C6">
        <w:tc>
          <w:tcPr>
            <w:tcW w:w="9450" w:type="dxa"/>
          </w:tcPr>
          <w:p w14:paraId="5908DF64" w14:textId="05AE53F0" w:rsidR="003319EB" w:rsidRPr="003319EB" w:rsidRDefault="003319EB" w:rsidP="00CB09C6">
            <w:pPr>
              <w:widowControl/>
              <w:spacing w:after="120"/>
              <w:rPr>
                <w:rFonts w:ascii="Calibri" w:eastAsia="Calibri" w:hAnsi="Calibri" w:cs="Calibri"/>
                <w:b/>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sidRPr="003319EB">
              <w:rPr>
                <w:rFonts w:ascii="Calibri" w:eastAsia="Calibri" w:hAnsi="Calibri" w:cs="Calibri"/>
                <w:b/>
              </w:rPr>
              <w:t xml:space="preserve">Total Credit Hours </w:t>
            </w:r>
            <w:r w:rsidRPr="003319EB">
              <w:rPr>
                <w:rFonts w:ascii="Calibri" w:eastAsia="Calibri" w:hAnsi="Calibri" w:cs="Calibri"/>
                <w:b/>
              </w:rPr>
              <w:tab/>
              <w:t>175 - 181</w:t>
            </w:r>
          </w:p>
        </w:tc>
      </w:tr>
    </w:tbl>
    <w:p w14:paraId="6427C33A" w14:textId="162EBB7A" w:rsidR="00332A48" w:rsidRDefault="00180294" w:rsidP="009D2656">
      <w:pPr>
        <w:widowControl/>
        <w:spacing w:after="120"/>
        <w:ind w:left="-180" w:right="-540"/>
        <w:jc w:val="center"/>
        <w:rPr>
          <w:rFonts w:ascii="Calibri" w:eastAsia="Calibri" w:hAnsi="Calibri" w:cs="Calibri"/>
          <w:b/>
          <w:sz w:val="20"/>
          <w:szCs w:val="20"/>
        </w:rPr>
      </w:pPr>
      <w:r>
        <w:rPr>
          <w:rFonts w:ascii="Calibri" w:eastAsia="Calibri" w:hAnsi="Calibri" w:cs="Calibri"/>
          <w:b/>
          <w:sz w:val="20"/>
          <w:szCs w:val="20"/>
        </w:rPr>
        <w:t xml:space="preserve">*Freshman Skill Courses (16 </w:t>
      </w:r>
      <w:proofErr w:type="gramStart"/>
      <w:r>
        <w:rPr>
          <w:rFonts w:ascii="Calibri" w:eastAsia="Calibri" w:hAnsi="Calibri" w:cs="Calibri"/>
          <w:b/>
          <w:sz w:val="20"/>
          <w:szCs w:val="20"/>
        </w:rPr>
        <w:t xml:space="preserve">credits)   </w:t>
      </w:r>
      <w:proofErr w:type="gramEnd"/>
      <w:r>
        <w:rPr>
          <w:rFonts w:ascii="Calibri" w:eastAsia="Calibri" w:hAnsi="Calibri" w:cs="Calibri"/>
          <w:b/>
          <w:sz w:val="20"/>
          <w:szCs w:val="20"/>
        </w:rPr>
        <w:t xml:space="preserve">    #BACC Core (48 </w:t>
      </w:r>
      <w:proofErr w:type="spellStart"/>
      <w:r>
        <w:rPr>
          <w:rFonts w:ascii="Calibri" w:eastAsia="Calibri" w:hAnsi="Calibri" w:cs="Calibri"/>
          <w:b/>
          <w:sz w:val="20"/>
          <w:szCs w:val="20"/>
        </w:rPr>
        <w:t>cr</w:t>
      </w:r>
      <w:proofErr w:type="spellEnd"/>
      <w:r>
        <w:rPr>
          <w:rFonts w:ascii="Calibri" w:eastAsia="Calibri" w:hAnsi="Calibri" w:cs="Calibri"/>
          <w:b/>
          <w:sz w:val="20"/>
          <w:szCs w:val="20"/>
        </w:rPr>
        <w:t xml:space="preserve">)       </w:t>
      </w:r>
      <w:r>
        <w:rPr>
          <w:rFonts w:ascii="Calibri" w:eastAsia="Calibri" w:hAnsi="Calibri" w:cs="Calibri"/>
          <w:b/>
          <w:color w:val="FF0000"/>
          <w:sz w:val="20"/>
          <w:szCs w:val="20"/>
        </w:rPr>
        <w:t>99XXX</w:t>
      </w:r>
      <w:r>
        <w:rPr>
          <w:rFonts w:ascii="Calibri" w:eastAsia="Calibri" w:hAnsi="Calibri" w:cs="Calibri"/>
          <w:b/>
          <w:sz w:val="20"/>
          <w:szCs w:val="20"/>
        </w:rPr>
        <w:t>- CAT II course proposal</w:t>
      </w:r>
    </w:p>
    <w:p w14:paraId="4221672A" w14:textId="77777777" w:rsidR="00D64C9A" w:rsidRDefault="00D64C9A" w:rsidP="003319EB">
      <w:pPr>
        <w:spacing w:after="120"/>
        <w:ind w:left="720"/>
        <w:rPr>
          <w:rFonts w:ascii="Garamond" w:eastAsia="Garamond" w:hAnsi="Garamond" w:cs="Garamond"/>
          <w:b/>
        </w:rPr>
      </w:pPr>
    </w:p>
    <w:p w14:paraId="67CC4D52" w14:textId="47C74150" w:rsidR="00D64C9A" w:rsidRPr="00D64C9A" w:rsidRDefault="00D64C9A" w:rsidP="003319EB">
      <w:pPr>
        <w:spacing w:after="120"/>
        <w:ind w:left="720"/>
        <w:rPr>
          <w:rFonts w:ascii="Garamond" w:eastAsia="Garamond" w:hAnsi="Garamond" w:cs="Garamond"/>
          <w:b/>
        </w:rPr>
      </w:pPr>
      <w:r>
        <w:rPr>
          <w:rFonts w:ascii="Garamond" w:eastAsia="Garamond" w:hAnsi="Garamond" w:cs="Garamond"/>
          <w:b/>
        </w:rPr>
        <w:t>OSU Graduation Requirements</w:t>
      </w:r>
    </w:p>
    <w:p w14:paraId="643AF7CA" w14:textId="0D7379ED" w:rsidR="00D64C9A" w:rsidRDefault="00D64C9A" w:rsidP="003319EB">
      <w:pPr>
        <w:spacing w:after="120"/>
        <w:ind w:left="720"/>
        <w:rPr>
          <w:rFonts w:ascii="Garamond" w:eastAsia="Garamond" w:hAnsi="Garamond" w:cs="Garamond"/>
        </w:rPr>
      </w:pPr>
      <w:r>
        <w:rPr>
          <w:rFonts w:ascii="Garamond" w:eastAsia="Garamond" w:hAnsi="Garamond" w:cs="Garamond"/>
        </w:rPr>
        <w:t xml:space="preserve">180 total credits: </w:t>
      </w:r>
      <w:r>
        <w:rPr>
          <w:rFonts w:ascii="Garamond" w:eastAsia="Garamond" w:hAnsi="Garamond" w:cs="Garamond"/>
        </w:rPr>
        <w:tab/>
      </w:r>
      <w:r>
        <w:rPr>
          <w:rFonts w:ascii="Garamond" w:eastAsia="Garamond" w:hAnsi="Garamond" w:cs="Garamond"/>
        </w:rPr>
        <w:tab/>
        <w:t xml:space="preserve">175 – 181 credits (139 major and 36 - 42 </w:t>
      </w:r>
      <w:proofErr w:type="spellStart"/>
      <w:r>
        <w:rPr>
          <w:rFonts w:ascii="Garamond" w:eastAsia="Garamond" w:hAnsi="Garamond" w:cs="Garamond"/>
        </w:rPr>
        <w:t>bacc</w:t>
      </w:r>
      <w:proofErr w:type="spellEnd"/>
      <w:r>
        <w:rPr>
          <w:rFonts w:ascii="Garamond" w:eastAsia="Garamond" w:hAnsi="Garamond" w:cs="Garamond"/>
        </w:rPr>
        <w:t xml:space="preserve"> core)</w:t>
      </w:r>
    </w:p>
    <w:p w14:paraId="5ECF0371" w14:textId="1134D0C5" w:rsidR="00D64C9A" w:rsidRDefault="00D64C9A" w:rsidP="00645859">
      <w:pPr>
        <w:spacing w:after="120"/>
        <w:ind w:left="720"/>
        <w:rPr>
          <w:rFonts w:ascii="Garamond" w:eastAsia="Garamond" w:hAnsi="Garamond" w:cs="Garamond"/>
        </w:rPr>
      </w:pPr>
      <w:r>
        <w:rPr>
          <w:rFonts w:ascii="Garamond" w:eastAsia="Garamond" w:hAnsi="Garamond" w:cs="Garamond"/>
        </w:rPr>
        <w:t xml:space="preserve">60 upper division credits: </w:t>
      </w:r>
      <w:r>
        <w:rPr>
          <w:rFonts w:ascii="Garamond" w:eastAsia="Garamond" w:hAnsi="Garamond" w:cs="Garamond"/>
        </w:rPr>
        <w:tab/>
        <w:t>68 upper division credits in major</w:t>
      </w:r>
    </w:p>
    <w:p w14:paraId="3239E1C5" w14:textId="1B9D5D52" w:rsidR="00645859" w:rsidRPr="00645859" w:rsidRDefault="00645859" w:rsidP="00645859">
      <w:pPr>
        <w:spacing w:after="120"/>
        <w:ind w:left="720"/>
        <w:rPr>
          <w:rFonts w:ascii="Garamond" w:eastAsia="Garamond" w:hAnsi="Garamond" w:cs="Garamond"/>
          <w:b/>
        </w:rPr>
      </w:pPr>
      <w:r w:rsidRPr="00645859">
        <w:rPr>
          <w:rFonts w:ascii="Garamond" w:eastAsia="Garamond" w:hAnsi="Garamond" w:cs="Garamond"/>
          <w:b/>
        </w:rPr>
        <w:t>OSU Engineering Professional School</w:t>
      </w:r>
    </w:p>
    <w:p w14:paraId="43FD4382" w14:textId="35086735" w:rsidR="003319EB" w:rsidRDefault="003319EB" w:rsidP="003319EB">
      <w:pPr>
        <w:spacing w:after="120"/>
        <w:ind w:left="720"/>
        <w:rPr>
          <w:rFonts w:ascii="Garamond" w:eastAsia="Garamond" w:hAnsi="Garamond" w:cs="Garamond"/>
        </w:rPr>
      </w:pPr>
      <w:r>
        <w:rPr>
          <w:rFonts w:ascii="Garamond" w:eastAsia="Garamond" w:hAnsi="Garamond" w:cs="Garamond"/>
        </w:rPr>
        <w:t xml:space="preserve">The first two years of the program include </w:t>
      </w:r>
      <w:r w:rsidR="00024CB4">
        <w:rPr>
          <w:rFonts w:ascii="Garamond" w:eastAsia="Garamond" w:hAnsi="Garamond" w:cs="Garamond"/>
        </w:rPr>
        <w:t>“</w:t>
      </w:r>
      <w:r>
        <w:rPr>
          <w:rFonts w:ascii="Garamond" w:eastAsia="Garamond" w:hAnsi="Garamond" w:cs="Garamond"/>
        </w:rPr>
        <w:t>pre-professional</w:t>
      </w:r>
      <w:r w:rsidR="00024CB4">
        <w:rPr>
          <w:rFonts w:ascii="Garamond" w:eastAsia="Garamond" w:hAnsi="Garamond" w:cs="Garamond"/>
        </w:rPr>
        <w:t>”</w:t>
      </w:r>
      <w:r>
        <w:rPr>
          <w:rFonts w:ascii="Garamond" w:eastAsia="Garamond" w:hAnsi="Garamond" w:cs="Garamond"/>
        </w:rPr>
        <w:t xml:space="preserve"> courses unique to the program that</w:t>
      </w:r>
      <w:r w:rsidR="00024CB4">
        <w:rPr>
          <w:rFonts w:ascii="Garamond" w:eastAsia="Garamond" w:hAnsi="Garamond" w:cs="Garamond"/>
        </w:rPr>
        <w:t xml:space="preserve"> </w:t>
      </w:r>
      <w:r>
        <w:rPr>
          <w:rFonts w:ascii="Garamond" w:eastAsia="Garamond" w:hAnsi="Garamond" w:cs="Garamond"/>
        </w:rPr>
        <w:t xml:space="preserve">must be taken at OSU-Cascades. The second two years are </w:t>
      </w:r>
      <w:r w:rsidR="00024CB4">
        <w:rPr>
          <w:rFonts w:ascii="Garamond" w:eastAsia="Garamond" w:hAnsi="Garamond" w:cs="Garamond"/>
        </w:rPr>
        <w:t>“</w:t>
      </w:r>
      <w:r>
        <w:rPr>
          <w:rFonts w:ascii="Garamond" w:eastAsia="Garamond" w:hAnsi="Garamond" w:cs="Garamond"/>
        </w:rPr>
        <w:t>professional</w:t>
      </w:r>
      <w:r w:rsidR="00024CB4">
        <w:rPr>
          <w:rFonts w:ascii="Garamond" w:eastAsia="Garamond" w:hAnsi="Garamond" w:cs="Garamond"/>
        </w:rPr>
        <w:t>”</w:t>
      </w:r>
      <w:r>
        <w:rPr>
          <w:rFonts w:ascii="Garamond" w:eastAsia="Garamond" w:hAnsi="Garamond" w:cs="Garamond"/>
        </w:rPr>
        <w:t xml:space="preserve"> courses that require admission to the College of Engineering professional school. Grade point average in select pre-professional courses dictates admission. The pre-professional school courses used for admittance into the professional school will follow the same model as those used by many of the other </w:t>
      </w:r>
      <w:r w:rsidR="00024CB4">
        <w:rPr>
          <w:rFonts w:ascii="Garamond" w:eastAsia="Garamond" w:hAnsi="Garamond" w:cs="Garamond"/>
        </w:rPr>
        <w:t>academic programs</w:t>
      </w:r>
      <w:r>
        <w:rPr>
          <w:rFonts w:ascii="Garamond" w:eastAsia="Garamond" w:hAnsi="Garamond" w:cs="Garamond"/>
        </w:rPr>
        <w:t xml:space="preserve"> in the College of Engineering.</w:t>
      </w:r>
    </w:p>
    <w:p w14:paraId="7F11D15A" w14:textId="77777777" w:rsidR="00645859" w:rsidRPr="003319EB" w:rsidRDefault="00645859" w:rsidP="003319EB">
      <w:pPr>
        <w:spacing w:after="120"/>
        <w:ind w:left="720"/>
        <w:rPr>
          <w:rFonts w:ascii="Garamond" w:eastAsia="Garamond" w:hAnsi="Garamond" w:cs="Garamond"/>
        </w:rPr>
      </w:pPr>
    </w:p>
    <w:p w14:paraId="64797E88" w14:textId="77777777" w:rsidR="00332A48" w:rsidRDefault="00180294">
      <w:pPr>
        <w:numPr>
          <w:ilvl w:val="0"/>
          <w:numId w:val="8"/>
        </w:numPr>
        <w:spacing w:after="120"/>
        <w:rPr>
          <w:rFonts w:ascii="Garamond" w:eastAsia="Garamond" w:hAnsi="Garamond" w:cs="Garamond"/>
        </w:rPr>
      </w:pPr>
      <w:r>
        <w:rPr>
          <w:rFonts w:ascii="Garamond" w:eastAsia="Garamond" w:hAnsi="Garamond" w:cs="Garamond"/>
        </w:rPr>
        <w:t>Manner in which the program will be delivered, including program location (if offered outside of the main campus), course scheduling, and the use of technology (for both on-campus and off-campus delivery).</w:t>
      </w:r>
    </w:p>
    <w:p w14:paraId="23F807EA" w14:textId="77777777" w:rsidR="00332A48" w:rsidRDefault="00180294">
      <w:pPr>
        <w:spacing w:after="120"/>
        <w:ind w:left="720"/>
        <w:rPr>
          <w:rFonts w:ascii="Garamond" w:eastAsia="Garamond" w:hAnsi="Garamond" w:cs="Garamond"/>
        </w:rPr>
      </w:pPr>
      <w:r>
        <w:rPr>
          <w:rFonts w:ascii="Garamond" w:eastAsia="Garamond" w:hAnsi="Garamond" w:cs="Garamond"/>
        </w:rPr>
        <w:t xml:space="preserve">The OSU-Cascades campus will deliver the Software Engineering program as a face-to-face, on-campus program in Bend, while housed within the OSU College of Engineering. Course scheduling </w:t>
      </w:r>
    </w:p>
    <w:p w14:paraId="7D54740C" w14:textId="5DA5A8BF" w:rsidR="00332A48" w:rsidRDefault="00332A48">
      <w:pPr>
        <w:spacing w:after="120"/>
        <w:ind w:left="720"/>
        <w:rPr>
          <w:rFonts w:ascii="Garamond" w:eastAsia="Garamond" w:hAnsi="Garamond" w:cs="Garamond"/>
        </w:rPr>
      </w:pPr>
    </w:p>
    <w:p w14:paraId="2BF4DA9C" w14:textId="77777777" w:rsidR="00332A48" w:rsidRDefault="00332A48">
      <w:pPr>
        <w:spacing w:after="120"/>
        <w:ind w:left="720"/>
        <w:rPr>
          <w:rFonts w:ascii="Garamond" w:eastAsia="Garamond" w:hAnsi="Garamond" w:cs="Garamond"/>
        </w:rPr>
      </w:pPr>
    </w:p>
    <w:p w14:paraId="6B735C06" w14:textId="77777777" w:rsidR="00332A48" w:rsidRDefault="00180294">
      <w:pPr>
        <w:numPr>
          <w:ilvl w:val="0"/>
          <w:numId w:val="8"/>
        </w:numPr>
        <w:spacing w:after="120"/>
        <w:rPr>
          <w:rFonts w:ascii="Garamond" w:eastAsia="Garamond" w:hAnsi="Garamond" w:cs="Garamond"/>
        </w:rPr>
      </w:pPr>
      <w:r>
        <w:rPr>
          <w:rFonts w:ascii="Garamond" w:eastAsia="Garamond" w:hAnsi="Garamond" w:cs="Garamond"/>
        </w:rPr>
        <w:t>Adequacy and quality of faculty delivering the program.</w:t>
      </w:r>
    </w:p>
    <w:p w14:paraId="439E4BB7" w14:textId="77777777" w:rsidR="00332A48" w:rsidRDefault="00180294">
      <w:pPr>
        <w:numPr>
          <w:ilvl w:val="0"/>
          <w:numId w:val="8"/>
        </w:numPr>
        <w:spacing w:after="120"/>
        <w:rPr>
          <w:rFonts w:ascii="Garamond" w:eastAsia="Garamond" w:hAnsi="Garamond" w:cs="Garamond"/>
        </w:rPr>
      </w:pPr>
      <w:r>
        <w:rPr>
          <w:rFonts w:ascii="Garamond" w:eastAsia="Garamond" w:hAnsi="Garamond" w:cs="Garamond"/>
        </w:rPr>
        <w:t>Adequacy of faculty resources – full-time, part-time, adjunct.</w:t>
      </w:r>
    </w:p>
    <w:p w14:paraId="2ACB76EF" w14:textId="77777777" w:rsidR="00332A48" w:rsidRDefault="00180294">
      <w:pPr>
        <w:numPr>
          <w:ilvl w:val="0"/>
          <w:numId w:val="8"/>
        </w:numPr>
        <w:spacing w:after="120"/>
        <w:rPr>
          <w:rFonts w:ascii="Garamond" w:eastAsia="Garamond" w:hAnsi="Garamond" w:cs="Garamond"/>
        </w:rPr>
      </w:pPr>
      <w:r>
        <w:rPr>
          <w:rFonts w:ascii="Garamond" w:eastAsia="Garamond" w:hAnsi="Garamond" w:cs="Garamond"/>
        </w:rPr>
        <w:t>Other staff.</w:t>
      </w:r>
    </w:p>
    <w:p w14:paraId="5A9E854A" w14:textId="77777777" w:rsidR="00332A48" w:rsidRDefault="00180294">
      <w:pPr>
        <w:numPr>
          <w:ilvl w:val="0"/>
          <w:numId w:val="8"/>
        </w:numPr>
        <w:spacing w:after="120"/>
        <w:rPr>
          <w:rFonts w:ascii="Garamond" w:eastAsia="Garamond" w:hAnsi="Garamond" w:cs="Garamond"/>
        </w:rPr>
      </w:pPr>
      <w:r>
        <w:rPr>
          <w:rFonts w:ascii="Garamond" w:eastAsia="Garamond" w:hAnsi="Garamond" w:cs="Garamond"/>
        </w:rPr>
        <w:t>Adequacy of facilities, library, and other resources.</w:t>
      </w:r>
    </w:p>
    <w:p w14:paraId="0E6C5941" w14:textId="77777777" w:rsidR="00332A48" w:rsidRDefault="00180294">
      <w:pPr>
        <w:numPr>
          <w:ilvl w:val="0"/>
          <w:numId w:val="8"/>
        </w:numPr>
        <w:rPr>
          <w:rFonts w:ascii="Garamond" w:eastAsia="Garamond" w:hAnsi="Garamond" w:cs="Garamond"/>
        </w:rPr>
      </w:pPr>
      <w:r>
        <w:rPr>
          <w:rFonts w:ascii="Garamond" w:eastAsia="Garamond" w:hAnsi="Garamond" w:cs="Garamond"/>
        </w:rPr>
        <w:t>Anticipated start date.</w:t>
      </w:r>
    </w:p>
    <w:p w14:paraId="6DA8BF45" w14:textId="77777777" w:rsidR="00332A48" w:rsidRDefault="00332A48">
      <w:pPr>
        <w:spacing w:after="120"/>
        <w:ind w:left="720"/>
        <w:rPr>
          <w:rFonts w:ascii="Garamond" w:eastAsia="Garamond" w:hAnsi="Garamond" w:cs="Garamond"/>
        </w:rPr>
      </w:pPr>
    </w:p>
    <w:p w14:paraId="7DBE9DCB" w14:textId="77777777" w:rsidR="00332A48" w:rsidRDefault="00180294">
      <w:pPr>
        <w:numPr>
          <w:ilvl w:val="0"/>
          <w:numId w:val="5"/>
        </w:numPr>
        <w:spacing w:after="120"/>
        <w:ind w:left="360"/>
        <w:rPr>
          <w:rFonts w:ascii="Garamond" w:eastAsia="Garamond" w:hAnsi="Garamond" w:cs="Garamond"/>
        </w:rPr>
      </w:pPr>
      <w:r>
        <w:rPr>
          <w:rFonts w:ascii="Garamond" w:eastAsia="Garamond" w:hAnsi="Garamond" w:cs="Garamond"/>
          <w:b/>
        </w:rPr>
        <w:lastRenderedPageBreak/>
        <w:t>Relationship to Mission and Goals</w:t>
      </w:r>
    </w:p>
    <w:p w14:paraId="14B86BF6" w14:textId="77777777" w:rsidR="00332A48" w:rsidRDefault="00180294">
      <w:pPr>
        <w:numPr>
          <w:ilvl w:val="0"/>
          <w:numId w:val="3"/>
        </w:numPr>
        <w:spacing w:after="120"/>
        <w:rPr>
          <w:rFonts w:ascii="Garamond" w:eastAsia="Garamond" w:hAnsi="Garamond" w:cs="Garamond"/>
        </w:rPr>
      </w:pPr>
      <w:r>
        <w:rPr>
          <w:rFonts w:ascii="Garamond" w:eastAsia="Garamond" w:hAnsi="Garamond" w:cs="Garamond"/>
        </w:rPr>
        <w:t>Manner in which the proposed program supports the institution’s mission, signature areas of focus, and strategic priorities.</w:t>
      </w:r>
    </w:p>
    <w:p w14:paraId="02126F8C" w14:textId="77777777" w:rsidR="00332A48" w:rsidRDefault="00180294">
      <w:pPr>
        <w:spacing w:after="120"/>
        <w:ind w:left="720"/>
        <w:rPr>
          <w:rFonts w:ascii="Garamond" w:eastAsia="Garamond" w:hAnsi="Garamond" w:cs="Garamond"/>
        </w:rPr>
      </w:pPr>
      <w:r>
        <w:rPr>
          <w:rFonts w:ascii="Garamond" w:eastAsia="Garamond" w:hAnsi="Garamond" w:cs="Garamond"/>
          <w:i/>
        </w:rPr>
        <w:t>As a land grant institution committed to teaching, research and outreach and engagement, Oregon State University promotes economic, social, cultural and environmental progress for the people of Oregon, the nation and the world</w:t>
      </w:r>
      <w:r>
        <w:rPr>
          <w:rFonts w:ascii="Garamond" w:eastAsia="Garamond" w:hAnsi="Garamond" w:cs="Garamond"/>
        </w:rPr>
        <w:t xml:space="preserve"> (OSU, 2017).</w:t>
      </w:r>
    </w:p>
    <w:p w14:paraId="184E03A9" w14:textId="37DB8536" w:rsidR="00332A48" w:rsidRDefault="00180294">
      <w:pPr>
        <w:spacing w:after="120"/>
        <w:ind w:left="720"/>
        <w:rPr>
          <w:rFonts w:ascii="Garamond" w:eastAsia="Garamond" w:hAnsi="Garamond" w:cs="Garamond"/>
        </w:rPr>
      </w:pPr>
      <w:r>
        <w:rPr>
          <w:rFonts w:ascii="Garamond" w:eastAsia="Garamond" w:hAnsi="Garamond" w:cs="Garamond"/>
        </w:rPr>
        <w:t>The Software Engineering program incorporates effective, research-supported pedagogy within a hands-on classroom and curriculum design</w:t>
      </w:r>
      <w:del w:id="17" w:author="Rubin, Marc Joseph" w:date="2017-09-12T21:49:00Z">
        <w:r w:rsidDel="001235E5">
          <w:rPr>
            <w:rFonts w:ascii="Garamond" w:eastAsia="Garamond" w:hAnsi="Garamond" w:cs="Garamond"/>
          </w:rPr>
          <w:delText xml:space="preserve">; </w:delText>
        </w:r>
      </w:del>
      <w:ins w:id="18" w:author="Rubin, Marc Joseph" w:date="2017-09-12T21:49:00Z">
        <w:r w:rsidR="001235E5">
          <w:rPr>
            <w:rFonts w:ascii="Garamond" w:eastAsia="Garamond" w:hAnsi="Garamond" w:cs="Garamond"/>
          </w:rPr>
          <w:t>,</w:t>
        </w:r>
        <w:r w:rsidR="001235E5">
          <w:rPr>
            <w:rFonts w:ascii="Garamond" w:eastAsia="Garamond" w:hAnsi="Garamond" w:cs="Garamond"/>
          </w:rPr>
          <w:t xml:space="preserve"> </w:t>
        </w:r>
      </w:ins>
      <w:r>
        <w:rPr>
          <w:rFonts w:ascii="Garamond" w:eastAsia="Garamond" w:hAnsi="Garamond" w:cs="Garamond"/>
        </w:rPr>
        <w:t>organizes opportunities for student and faculty outreach into the community of Central Oregon</w:t>
      </w:r>
      <w:ins w:id="19" w:author="Rubin, Marc Joseph" w:date="2017-09-12T21:49:00Z">
        <w:r w:rsidR="001235E5">
          <w:rPr>
            <w:rFonts w:ascii="Garamond" w:eastAsia="Garamond" w:hAnsi="Garamond" w:cs="Garamond"/>
          </w:rPr>
          <w:t>,</w:t>
        </w:r>
      </w:ins>
      <w:del w:id="20" w:author="Rubin, Marc Joseph" w:date="2017-09-12T21:49:00Z">
        <w:r w:rsidDel="001235E5">
          <w:rPr>
            <w:rFonts w:ascii="Garamond" w:eastAsia="Garamond" w:hAnsi="Garamond" w:cs="Garamond"/>
          </w:rPr>
          <w:delText>;</w:delText>
        </w:r>
      </w:del>
      <w:r>
        <w:rPr>
          <w:rFonts w:ascii="Garamond" w:eastAsia="Garamond" w:hAnsi="Garamond" w:cs="Garamond"/>
        </w:rPr>
        <w:t xml:space="preserve"> and integrates economic, social, cultural and environmental issues through world-relevant coursework and professional practice.</w:t>
      </w:r>
    </w:p>
    <w:p w14:paraId="03EF2DE9" w14:textId="77777777" w:rsidR="00332A48" w:rsidRDefault="00180294">
      <w:pPr>
        <w:spacing w:after="120"/>
        <w:ind w:left="720"/>
        <w:rPr>
          <w:rFonts w:ascii="Garamond" w:eastAsia="Garamond" w:hAnsi="Garamond" w:cs="Garamond"/>
          <w:i/>
        </w:rPr>
      </w:pPr>
      <w:r>
        <w:rPr>
          <w:rFonts w:ascii="Garamond" w:eastAsia="Garamond" w:hAnsi="Garamond" w:cs="Garamond"/>
          <w:i/>
        </w:rPr>
        <w:t>This mission is achieved by producing graduates competitive in the global economy, supporting a continuous search for new knowledge and solutions and maintaining a rigorous focus on academic excellence… (OSU, 2017)</w:t>
      </w:r>
    </w:p>
    <w:p w14:paraId="09C10104" w14:textId="19C84B0F" w:rsidR="00332A48" w:rsidRDefault="00180294">
      <w:pPr>
        <w:spacing w:after="120"/>
        <w:ind w:left="720"/>
        <w:rPr>
          <w:rFonts w:ascii="Garamond" w:eastAsia="Garamond" w:hAnsi="Garamond" w:cs="Garamond"/>
        </w:rPr>
      </w:pPr>
      <w:r>
        <w:rPr>
          <w:rFonts w:ascii="Garamond" w:eastAsia="Garamond" w:hAnsi="Garamond" w:cs="Garamond"/>
        </w:rPr>
        <w:t>The Software Engineering program aspires to become a world-class educational experience that transforms its students into emerging leaders who can design and deliver large, scalable, high-performing, and maintainable software systems</w:t>
      </w:r>
      <w:del w:id="21" w:author="Rubin, Marc Joseph" w:date="2017-09-12T21:49:00Z">
        <w:r w:rsidDel="00A25A75">
          <w:rPr>
            <w:rFonts w:ascii="Garamond" w:eastAsia="Garamond" w:hAnsi="Garamond" w:cs="Garamond"/>
          </w:rPr>
          <w:delText>,</w:delText>
        </w:r>
      </w:del>
      <w:r>
        <w:rPr>
          <w:rFonts w:ascii="Garamond" w:eastAsia="Garamond" w:hAnsi="Garamond" w:cs="Garamond"/>
        </w:rPr>
        <w:t xml:space="preserve"> </w:t>
      </w:r>
      <w:ins w:id="22" w:author="Rubin, Marc Joseph" w:date="2017-09-12T21:49:00Z">
        <w:r w:rsidR="00A25A75">
          <w:rPr>
            <w:rFonts w:ascii="Garamond" w:eastAsia="Garamond" w:hAnsi="Garamond" w:cs="Garamond"/>
          </w:rPr>
          <w:t>(</w:t>
        </w:r>
      </w:ins>
      <w:del w:id="23" w:author="Rubin, Marc Joseph" w:date="2017-09-12T21:49:00Z">
        <w:r w:rsidDel="00A25A75">
          <w:rPr>
            <w:rFonts w:ascii="Garamond" w:eastAsia="Garamond" w:hAnsi="Garamond" w:cs="Garamond"/>
          </w:rPr>
          <w:delText xml:space="preserve">which are </w:delText>
        </w:r>
      </w:del>
      <w:ins w:id="24" w:author="Rubin, Marc Joseph" w:date="2017-09-12T21:49:00Z">
        <w:r w:rsidR="00A25A75">
          <w:rPr>
            <w:rFonts w:ascii="Garamond" w:eastAsia="Garamond" w:hAnsi="Garamond" w:cs="Garamond"/>
          </w:rPr>
          <w:t xml:space="preserve">an area </w:t>
        </w:r>
      </w:ins>
      <w:r>
        <w:rPr>
          <w:rFonts w:ascii="Garamond" w:eastAsia="Garamond" w:hAnsi="Garamond" w:cs="Garamond"/>
        </w:rPr>
        <w:t>in high demand across the global economy</w:t>
      </w:r>
      <w:ins w:id="25" w:author="Rubin, Marc Joseph" w:date="2017-09-12T21:49:00Z">
        <w:r w:rsidR="00A25A75">
          <w:rPr>
            <w:rFonts w:ascii="Garamond" w:eastAsia="Garamond" w:hAnsi="Garamond" w:cs="Garamond"/>
          </w:rPr>
          <w:t>)</w:t>
        </w:r>
      </w:ins>
      <w:r>
        <w:rPr>
          <w:rFonts w:ascii="Garamond" w:eastAsia="Garamond" w:hAnsi="Garamond" w:cs="Garamond"/>
        </w:rPr>
        <w:t>. The cross-disciplinary, project-based curriculum design, integration with professional practice, synthesis of computer science topics, and incorporation of continuously evolving technologies supports the achievement of the OSU mission.</w:t>
      </w:r>
    </w:p>
    <w:p w14:paraId="4C50A0DD" w14:textId="77777777" w:rsidR="00332A48" w:rsidRDefault="00180294">
      <w:pPr>
        <w:spacing w:after="120"/>
        <w:ind w:left="720"/>
        <w:rPr>
          <w:rFonts w:ascii="Garamond" w:eastAsia="Garamond" w:hAnsi="Garamond" w:cs="Garamond"/>
          <w:i/>
        </w:rPr>
      </w:pPr>
      <w:r>
        <w:rPr>
          <w:rFonts w:ascii="Garamond" w:eastAsia="Garamond" w:hAnsi="Garamond" w:cs="Garamond"/>
          <w:i/>
        </w:rPr>
        <w:t>…particularly in the three Signature Areas: Advancing the Science of Sustainable Earth Ecosystems, Improving Human Health and Wellness, and Promoting Economic Growth and Social Progress (OSU, 2017).</w:t>
      </w:r>
    </w:p>
    <w:p w14:paraId="4C3810C8" w14:textId="4E7270A2" w:rsidR="00332A48" w:rsidRDefault="00180294">
      <w:pPr>
        <w:spacing w:after="120"/>
        <w:ind w:left="720"/>
        <w:rPr>
          <w:rFonts w:ascii="Garamond" w:eastAsia="Garamond" w:hAnsi="Garamond" w:cs="Garamond"/>
        </w:rPr>
      </w:pPr>
      <w:r>
        <w:rPr>
          <w:rFonts w:ascii="Garamond" w:eastAsia="Garamond" w:hAnsi="Garamond" w:cs="Garamond"/>
        </w:rPr>
        <w:t xml:space="preserve">The Software Engineering program is inherently cross-disciplinary, and positions itself across OSU’s three Signature Areas. </w:t>
      </w:r>
      <w:commentRangeStart w:id="26"/>
      <w:r>
        <w:rPr>
          <w:rFonts w:ascii="Garamond" w:eastAsia="Garamond" w:hAnsi="Garamond" w:cs="Garamond"/>
        </w:rPr>
        <w:t>For example, students may engineer a software system that transmits, aggregates, mines and visualizes sensor data for river restoration; they may engage with a local medical device company to improve software reliability and security, or build applications that assist the disabled; and, they may integrate new systems, techniques and solutions that they bring to market through their own startup business, creating new jobs and economic growth.</w:t>
      </w:r>
      <w:commentRangeEnd w:id="26"/>
      <w:r w:rsidR="00927C2E">
        <w:rPr>
          <w:rStyle w:val="CommentReference"/>
        </w:rPr>
        <w:commentReference w:id="26"/>
      </w:r>
    </w:p>
    <w:p w14:paraId="1DE8A1F9" w14:textId="60A63072" w:rsidR="00332A48" w:rsidRDefault="00180294">
      <w:pPr>
        <w:spacing w:after="120"/>
        <w:ind w:left="720"/>
        <w:rPr>
          <w:rFonts w:ascii="Garamond" w:eastAsia="Garamond" w:hAnsi="Garamond" w:cs="Garamond"/>
        </w:rPr>
      </w:pPr>
      <w:r>
        <w:rPr>
          <w:rFonts w:ascii="Garamond" w:eastAsia="Garamond" w:hAnsi="Garamond" w:cs="Garamond"/>
        </w:rPr>
        <w:t>Strategically, one priority for the OSU-Cascades campus is to distinguish itself with innovative, world-class, “destination degree programs” not offered at most institutions. The Software Engineering program exemplifies such a</w:t>
      </w:r>
      <w:ins w:id="27" w:author="Rubin, Marc Joseph" w:date="2017-09-12T21:52:00Z">
        <w:r w:rsidR="00927C2E">
          <w:rPr>
            <w:rFonts w:ascii="Garamond" w:eastAsia="Garamond" w:hAnsi="Garamond" w:cs="Garamond"/>
          </w:rPr>
          <w:t xml:space="preserve"> strategic</w:t>
        </w:r>
      </w:ins>
      <w:r>
        <w:rPr>
          <w:rFonts w:ascii="Garamond" w:eastAsia="Garamond" w:hAnsi="Garamond" w:cs="Garamond"/>
        </w:rPr>
        <w:t xml:space="preserve"> </w:t>
      </w:r>
      <w:del w:id="28" w:author="Rubin, Marc Joseph" w:date="2017-09-12T21:52:00Z">
        <w:r w:rsidDel="00927C2E">
          <w:rPr>
            <w:rFonts w:ascii="Garamond" w:eastAsia="Garamond" w:hAnsi="Garamond" w:cs="Garamond"/>
          </w:rPr>
          <w:delText>program</w:delText>
        </w:r>
      </w:del>
      <w:ins w:id="29" w:author="Rubin, Marc Joseph" w:date="2017-09-12T21:52:00Z">
        <w:r w:rsidR="00927C2E">
          <w:rPr>
            <w:rFonts w:ascii="Garamond" w:eastAsia="Garamond" w:hAnsi="Garamond" w:cs="Garamond"/>
          </w:rPr>
          <w:t>agenda</w:t>
        </w:r>
      </w:ins>
      <w:r>
        <w:rPr>
          <w:rFonts w:ascii="Garamond" w:eastAsia="Garamond" w:hAnsi="Garamond" w:cs="Garamond"/>
        </w:rPr>
        <w:t>, following the success of the existing Energy Systems Engineering program, and co-existing with other innovative new programs, such as Outdoor Products.</w:t>
      </w:r>
    </w:p>
    <w:p w14:paraId="009A94B8" w14:textId="77777777" w:rsidR="00332A48" w:rsidRDefault="00180294">
      <w:pPr>
        <w:numPr>
          <w:ilvl w:val="0"/>
          <w:numId w:val="3"/>
        </w:numPr>
        <w:spacing w:after="120"/>
        <w:rPr>
          <w:rFonts w:ascii="Garamond" w:eastAsia="Garamond" w:hAnsi="Garamond" w:cs="Garamond"/>
        </w:rPr>
      </w:pPr>
      <w:r>
        <w:rPr>
          <w:rFonts w:ascii="Garamond" w:eastAsia="Garamond" w:hAnsi="Garamond" w:cs="Garamond"/>
        </w:rPr>
        <w:t>Manner in which the proposed program contributes to institutional and statewide goals for student access and diversity, quality learning, research, knowledge creation and innovation, and economic and cultural support of Oregon and its communities.</w:t>
      </w:r>
    </w:p>
    <w:p w14:paraId="4548005B" w14:textId="77777777" w:rsidR="00332A48" w:rsidRDefault="00180294">
      <w:pPr>
        <w:spacing w:after="120"/>
        <w:ind w:left="720"/>
        <w:rPr>
          <w:rFonts w:ascii="Garamond" w:eastAsia="Garamond" w:hAnsi="Garamond" w:cs="Garamond"/>
        </w:rPr>
      </w:pPr>
      <w:r>
        <w:rPr>
          <w:rFonts w:ascii="Garamond" w:eastAsia="Garamond" w:hAnsi="Garamond" w:cs="Garamond"/>
        </w:rPr>
        <w:t>The Software Engineering program approaches student access and diversity as a continuum, beginning with K-12 outreach (Bush &amp; Miller, 2017; Wilson et al, 2010) and bringing K-12 students onto campus to observe Software Engineering classes and students (Engle et al, 2006). The program ensures an approachable introductory course sequence for students with diverse backgrounds (</w:t>
      </w:r>
      <w:proofErr w:type="spellStart"/>
      <w:r>
        <w:rPr>
          <w:rFonts w:ascii="Garamond" w:eastAsia="Garamond" w:hAnsi="Garamond" w:cs="Garamond"/>
        </w:rPr>
        <w:t>Cohoon</w:t>
      </w:r>
      <w:proofErr w:type="spellEnd"/>
      <w:r>
        <w:rPr>
          <w:rFonts w:ascii="Garamond" w:eastAsia="Garamond" w:hAnsi="Garamond" w:cs="Garamond"/>
        </w:rPr>
        <w:t xml:space="preserve"> &amp; </w:t>
      </w:r>
      <w:proofErr w:type="spellStart"/>
      <w:r>
        <w:rPr>
          <w:rFonts w:ascii="Garamond" w:eastAsia="Garamond" w:hAnsi="Garamond" w:cs="Garamond"/>
        </w:rPr>
        <w:t>Tychonievich</w:t>
      </w:r>
      <w:proofErr w:type="spellEnd"/>
      <w:r>
        <w:rPr>
          <w:rFonts w:ascii="Garamond" w:eastAsia="Garamond" w:hAnsi="Garamond" w:cs="Garamond"/>
        </w:rPr>
        <w:t xml:space="preserve">, 2011), implements an authentic, hands-on, and world-relevant active learning experience (Eisenberg, 2017), cultivates a community of </w:t>
      </w:r>
      <w:r>
        <w:rPr>
          <w:rFonts w:ascii="Garamond" w:eastAsia="Garamond" w:hAnsi="Garamond" w:cs="Garamond"/>
        </w:rPr>
        <w:lastRenderedPageBreak/>
        <w:t>supportive peers through specific learning methods (</w:t>
      </w:r>
      <w:proofErr w:type="spellStart"/>
      <w:r>
        <w:rPr>
          <w:rFonts w:ascii="Garamond" w:eastAsia="Garamond" w:hAnsi="Garamond" w:cs="Garamond"/>
        </w:rPr>
        <w:t>Nagappan</w:t>
      </w:r>
      <w:proofErr w:type="spellEnd"/>
      <w:r>
        <w:rPr>
          <w:rFonts w:ascii="Garamond" w:eastAsia="Garamond" w:hAnsi="Garamond" w:cs="Garamond"/>
        </w:rPr>
        <w:t>, 2013), and integrates professional exposure early in the curriculum, to support student career-readiness upon graduation.</w:t>
      </w:r>
    </w:p>
    <w:p w14:paraId="76426EA9" w14:textId="43942717" w:rsidR="00332A48" w:rsidRDefault="00180294">
      <w:pPr>
        <w:spacing w:after="120"/>
        <w:ind w:left="720"/>
        <w:rPr>
          <w:rFonts w:ascii="Garamond" w:eastAsia="Garamond" w:hAnsi="Garamond" w:cs="Garamond"/>
        </w:rPr>
      </w:pPr>
      <w:commentRangeStart w:id="30"/>
      <w:r>
        <w:rPr>
          <w:rFonts w:ascii="Garamond" w:eastAsia="Garamond" w:hAnsi="Garamond" w:cs="Garamond"/>
        </w:rPr>
        <w:t xml:space="preserve">The Software Engineering program has, as its advantage, the ability to implement effective teaching and learning techniques, and experiences for knowledge creation, based on decades of prior research in engineering and computer science education. </w:t>
      </w:r>
      <w:commentRangeEnd w:id="30"/>
      <w:r w:rsidR="000C38E0">
        <w:rPr>
          <w:rStyle w:val="CommentReference"/>
        </w:rPr>
        <w:commentReference w:id="30"/>
      </w:r>
      <w:r>
        <w:rPr>
          <w:rFonts w:ascii="Garamond" w:eastAsia="Garamond" w:hAnsi="Garamond" w:cs="Garamond"/>
        </w:rPr>
        <w:t>Furthermore, the engagement of real-world problems, elicited from local, regional and statewide businesses</w:t>
      </w:r>
      <w:ins w:id="31" w:author="Rubin, Marc Joseph" w:date="2017-09-12T21:54:00Z">
        <w:r w:rsidR="000C38E0">
          <w:rPr>
            <w:rFonts w:ascii="Garamond" w:eastAsia="Garamond" w:hAnsi="Garamond" w:cs="Garamond"/>
          </w:rPr>
          <w:t>,</w:t>
        </w:r>
      </w:ins>
      <w:r>
        <w:rPr>
          <w:rFonts w:ascii="Garamond" w:eastAsia="Garamond" w:hAnsi="Garamond" w:cs="Garamond"/>
        </w:rPr>
        <w:t xml:space="preserve"> directly contributes to innovation, economic and cultural support of Oregon.</w:t>
      </w:r>
    </w:p>
    <w:p w14:paraId="6D9C3943" w14:textId="77777777" w:rsidR="00332A48" w:rsidRDefault="00180294">
      <w:pPr>
        <w:numPr>
          <w:ilvl w:val="0"/>
          <w:numId w:val="3"/>
        </w:numPr>
        <w:tabs>
          <w:tab w:val="left" w:pos="720"/>
        </w:tabs>
        <w:spacing w:after="120"/>
        <w:rPr>
          <w:rFonts w:ascii="Garamond" w:eastAsia="Garamond" w:hAnsi="Garamond" w:cs="Garamond"/>
        </w:rPr>
      </w:pPr>
      <w:r>
        <w:rPr>
          <w:rFonts w:ascii="Garamond" w:eastAsia="Garamond" w:hAnsi="Garamond" w:cs="Garamond"/>
        </w:rPr>
        <w:t>Manner in which the program meets regional or statewide needs and enhances the state’s capacity to:</w:t>
      </w:r>
    </w:p>
    <w:p w14:paraId="1D4DA086" w14:textId="77777777" w:rsidR="00332A48" w:rsidRDefault="00180294">
      <w:pPr>
        <w:numPr>
          <w:ilvl w:val="0"/>
          <w:numId w:val="4"/>
        </w:numPr>
        <w:tabs>
          <w:tab w:val="left" w:pos="720"/>
        </w:tabs>
        <w:ind w:left="1454" w:hanging="187"/>
        <w:rPr>
          <w:rFonts w:ascii="Garamond" w:eastAsia="Garamond" w:hAnsi="Garamond" w:cs="Garamond"/>
        </w:rPr>
      </w:pPr>
      <w:r>
        <w:rPr>
          <w:rFonts w:ascii="Garamond" w:eastAsia="Garamond" w:hAnsi="Garamond" w:cs="Garamond"/>
        </w:rPr>
        <w:t>improve educational attainment in the region and state;</w:t>
      </w:r>
    </w:p>
    <w:p w14:paraId="4613FEC9" w14:textId="77777777" w:rsidR="00332A48" w:rsidRDefault="00180294">
      <w:pPr>
        <w:numPr>
          <w:ilvl w:val="0"/>
          <w:numId w:val="4"/>
        </w:numPr>
        <w:tabs>
          <w:tab w:val="left" w:pos="720"/>
        </w:tabs>
        <w:ind w:left="1454" w:hanging="187"/>
        <w:rPr>
          <w:rFonts w:ascii="Garamond" w:eastAsia="Garamond" w:hAnsi="Garamond" w:cs="Garamond"/>
        </w:rPr>
      </w:pPr>
      <w:r>
        <w:rPr>
          <w:rFonts w:ascii="Garamond" w:eastAsia="Garamond" w:hAnsi="Garamond" w:cs="Garamond"/>
        </w:rPr>
        <w:t>respond effectively to social, economic, and environmental challenges and opportunities; and</w:t>
      </w:r>
    </w:p>
    <w:p w14:paraId="08223127" w14:textId="77777777" w:rsidR="00332A48" w:rsidRDefault="00180294">
      <w:pPr>
        <w:numPr>
          <w:ilvl w:val="0"/>
          <w:numId w:val="4"/>
        </w:numPr>
        <w:tabs>
          <w:tab w:val="left" w:pos="720"/>
        </w:tabs>
        <w:ind w:left="1454" w:hanging="187"/>
        <w:rPr>
          <w:rFonts w:ascii="Garamond" w:eastAsia="Garamond" w:hAnsi="Garamond" w:cs="Garamond"/>
        </w:rPr>
      </w:pPr>
      <w:r>
        <w:rPr>
          <w:rFonts w:ascii="Garamond" w:eastAsia="Garamond" w:hAnsi="Garamond" w:cs="Garamond"/>
        </w:rPr>
        <w:t>address civic and cultural demands of citizenship.</w:t>
      </w:r>
    </w:p>
    <w:p w14:paraId="22C44743" w14:textId="77777777" w:rsidR="00332A48" w:rsidRDefault="00332A48">
      <w:pPr>
        <w:tabs>
          <w:tab w:val="left" w:pos="720"/>
        </w:tabs>
        <w:rPr>
          <w:rFonts w:ascii="Garamond" w:eastAsia="Garamond" w:hAnsi="Garamond" w:cs="Garamond"/>
        </w:rPr>
      </w:pPr>
    </w:p>
    <w:p w14:paraId="5EEEA19E" w14:textId="77777777" w:rsidR="00332A48" w:rsidRDefault="00180294">
      <w:pPr>
        <w:tabs>
          <w:tab w:val="left" w:pos="720"/>
        </w:tabs>
        <w:ind w:left="720"/>
        <w:rPr>
          <w:rFonts w:ascii="Garamond" w:eastAsia="Garamond" w:hAnsi="Garamond" w:cs="Garamond"/>
        </w:rPr>
      </w:pPr>
      <w:r>
        <w:rPr>
          <w:rFonts w:ascii="Garamond" w:eastAsia="Garamond" w:hAnsi="Garamond" w:cs="Garamond"/>
        </w:rPr>
        <w:t xml:space="preserve">Central Oregon is an education desert or a “community where students have few postsecondary options from which they can choose.” Nationally, students travel less than 50 miles to attend a 4-year public university. OSU-Cascades is a critical player in the social and economic development of Central Oregon and </w:t>
      </w:r>
      <w:commentRangeStart w:id="32"/>
      <w:r>
        <w:rPr>
          <w:rFonts w:ascii="Garamond" w:eastAsia="Garamond" w:hAnsi="Garamond" w:cs="Garamond"/>
        </w:rPr>
        <w:t>cannot serve the needs of the students and employers of the region without further expansion of academic programs and degrees</w:t>
      </w:r>
      <w:commentRangeEnd w:id="32"/>
      <w:r w:rsidR="00BE4D38">
        <w:rPr>
          <w:rStyle w:val="CommentReference"/>
        </w:rPr>
        <w:commentReference w:id="32"/>
      </w:r>
      <w:r>
        <w:rPr>
          <w:rFonts w:ascii="Garamond" w:eastAsia="Garamond" w:hAnsi="Garamond" w:cs="Garamond"/>
        </w:rPr>
        <w:t>. In addition, Central Oregon Community College’s role cannot be understated in Central Oregon, where over 86% of all students in higher education are enrolled. The Software Engineering program capitalizes on the lower division preparation provided by COCC to remote communities to recruit diverse students. By working in partnership with COCC, we have created a pathway to the undergraduate degree that can be started at either institution.</w:t>
      </w:r>
    </w:p>
    <w:p w14:paraId="03BB00CB" w14:textId="77777777" w:rsidR="00332A48" w:rsidRDefault="00332A48">
      <w:pPr>
        <w:tabs>
          <w:tab w:val="left" w:pos="720"/>
        </w:tabs>
        <w:ind w:left="720"/>
        <w:rPr>
          <w:rFonts w:ascii="Garamond" w:eastAsia="Garamond" w:hAnsi="Garamond" w:cs="Garamond"/>
        </w:rPr>
      </w:pPr>
    </w:p>
    <w:p w14:paraId="381A2FC8" w14:textId="77777777" w:rsidR="00332A48" w:rsidRDefault="00180294">
      <w:pPr>
        <w:tabs>
          <w:tab w:val="left" w:pos="0"/>
        </w:tabs>
        <w:rPr>
          <w:rFonts w:ascii="Garamond" w:eastAsia="Garamond" w:hAnsi="Garamond" w:cs="Garamond"/>
        </w:rPr>
      </w:pPr>
      <w:r>
        <w:rPr>
          <w:rFonts w:ascii="Garamond" w:eastAsia="Garamond" w:hAnsi="Garamond" w:cs="Garamond"/>
        </w:rPr>
        <w:t xml:space="preserve"> </w:t>
      </w:r>
      <w:r>
        <w:rPr>
          <w:noProof/>
        </w:rPr>
        <w:drawing>
          <wp:inline distT="0" distB="0" distL="114300" distR="114300" wp14:anchorId="687648FF" wp14:editId="1CDB4F7B">
            <wp:extent cx="3645535" cy="1967230"/>
            <wp:effectExtent l="0" t="0" r="0" b="0"/>
            <wp:docPr id="1" name="image4.png" descr="https://www.insidehighered.com/sites/default/server_files/styles/large/public/media/Deserts_1.png?itok=xpOF4XUr"/>
            <wp:cNvGraphicFramePr/>
            <a:graphic xmlns:a="http://schemas.openxmlformats.org/drawingml/2006/main">
              <a:graphicData uri="http://schemas.openxmlformats.org/drawingml/2006/picture">
                <pic:pic xmlns:pic="http://schemas.openxmlformats.org/drawingml/2006/picture">
                  <pic:nvPicPr>
                    <pic:cNvPr id="0" name="image4.png" descr="https://www.insidehighered.com/sites/default/server_files/styles/large/public/media/Deserts_1.png?itok=xpOF4XUr"/>
                    <pic:cNvPicPr preferRelativeResize="0"/>
                  </pic:nvPicPr>
                  <pic:blipFill>
                    <a:blip r:embed="rId10"/>
                    <a:srcRect/>
                    <a:stretch>
                      <a:fillRect/>
                    </a:stretch>
                  </pic:blipFill>
                  <pic:spPr>
                    <a:xfrm>
                      <a:off x="0" y="0"/>
                      <a:ext cx="3645535" cy="1967230"/>
                    </a:xfrm>
                    <a:prstGeom prst="rect">
                      <a:avLst/>
                    </a:prstGeom>
                    <a:ln/>
                  </pic:spPr>
                </pic:pic>
              </a:graphicData>
            </a:graphic>
          </wp:inline>
        </w:drawing>
      </w:r>
      <w:r>
        <w:rPr>
          <w:noProof/>
        </w:rPr>
        <w:drawing>
          <wp:inline distT="0" distB="0" distL="114300" distR="114300" wp14:anchorId="2484EA4B" wp14:editId="1A1CF319">
            <wp:extent cx="2114550" cy="2388870"/>
            <wp:effectExtent l="0" t="0" r="0" b="0"/>
            <wp:docPr id="3" name="image6.png" descr="https://www.insidehighered.com/sites/default/server_files/images/Median%20distance%20from%20students%27%20homes%20to%20college%20%28miles%29.png"/>
            <wp:cNvGraphicFramePr/>
            <a:graphic xmlns:a="http://schemas.openxmlformats.org/drawingml/2006/main">
              <a:graphicData uri="http://schemas.openxmlformats.org/drawingml/2006/picture">
                <pic:pic xmlns:pic="http://schemas.openxmlformats.org/drawingml/2006/picture">
                  <pic:nvPicPr>
                    <pic:cNvPr id="0" name="image6.png" descr="https://www.insidehighered.com/sites/default/server_files/images/Median%20distance%20from%20students%27%20homes%20to%20college%20%28miles%29.png"/>
                    <pic:cNvPicPr preferRelativeResize="0"/>
                  </pic:nvPicPr>
                  <pic:blipFill>
                    <a:blip r:embed="rId11"/>
                    <a:srcRect/>
                    <a:stretch>
                      <a:fillRect/>
                    </a:stretch>
                  </pic:blipFill>
                  <pic:spPr>
                    <a:xfrm>
                      <a:off x="0" y="0"/>
                      <a:ext cx="2114550" cy="2388870"/>
                    </a:xfrm>
                    <a:prstGeom prst="rect">
                      <a:avLst/>
                    </a:prstGeom>
                    <a:ln/>
                  </pic:spPr>
                </pic:pic>
              </a:graphicData>
            </a:graphic>
          </wp:inline>
        </w:drawing>
      </w:r>
    </w:p>
    <w:p w14:paraId="5FA7E2CC" w14:textId="77777777" w:rsidR="00332A48" w:rsidRDefault="00180294">
      <w:pPr>
        <w:tabs>
          <w:tab w:val="left" w:pos="720"/>
        </w:tabs>
        <w:ind w:left="720"/>
        <w:jc w:val="center"/>
        <w:rPr>
          <w:rFonts w:ascii="Garamond" w:eastAsia="Garamond" w:hAnsi="Garamond" w:cs="Garamond"/>
          <w:sz w:val="20"/>
          <w:szCs w:val="20"/>
        </w:rPr>
      </w:pPr>
      <w:r>
        <w:rPr>
          <w:rFonts w:ascii="Garamond" w:eastAsia="Garamond" w:hAnsi="Garamond" w:cs="Garamond"/>
          <w:sz w:val="20"/>
          <w:szCs w:val="20"/>
        </w:rPr>
        <w:t xml:space="preserve">“The zip code that a child is born into oftentimes determines their life chances.” (Hillman &amp; </w:t>
      </w:r>
      <w:proofErr w:type="spellStart"/>
      <w:r>
        <w:rPr>
          <w:rFonts w:ascii="Garamond" w:eastAsia="Garamond" w:hAnsi="Garamond" w:cs="Garamond"/>
          <w:sz w:val="20"/>
          <w:szCs w:val="20"/>
        </w:rPr>
        <w:t>Weichman</w:t>
      </w:r>
      <w:proofErr w:type="spellEnd"/>
      <w:r>
        <w:rPr>
          <w:rFonts w:ascii="Garamond" w:eastAsia="Garamond" w:hAnsi="Garamond" w:cs="Garamond"/>
          <w:sz w:val="20"/>
          <w:szCs w:val="20"/>
        </w:rPr>
        <w:t>, 2016)</w:t>
      </w:r>
    </w:p>
    <w:p w14:paraId="46B48F77" w14:textId="77777777" w:rsidR="00332A48" w:rsidRDefault="00332A48">
      <w:pPr>
        <w:tabs>
          <w:tab w:val="left" w:pos="720"/>
        </w:tabs>
        <w:spacing w:after="120"/>
        <w:rPr>
          <w:rFonts w:ascii="Garamond" w:eastAsia="Garamond" w:hAnsi="Garamond" w:cs="Garamond"/>
        </w:rPr>
      </w:pPr>
    </w:p>
    <w:p w14:paraId="17F09C87" w14:textId="77777777" w:rsidR="00332A48" w:rsidRDefault="00180294">
      <w:pPr>
        <w:numPr>
          <w:ilvl w:val="0"/>
          <w:numId w:val="5"/>
        </w:numPr>
        <w:spacing w:after="120"/>
        <w:ind w:left="360"/>
        <w:rPr>
          <w:rFonts w:ascii="Garamond" w:eastAsia="Garamond" w:hAnsi="Garamond" w:cs="Garamond"/>
        </w:rPr>
      </w:pPr>
      <w:r>
        <w:rPr>
          <w:rFonts w:ascii="Garamond" w:eastAsia="Garamond" w:hAnsi="Garamond" w:cs="Garamond"/>
          <w:b/>
        </w:rPr>
        <w:t>Accreditation</w:t>
      </w:r>
    </w:p>
    <w:p w14:paraId="04B1A7C9" w14:textId="77777777" w:rsidR="00332A48" w:rsidRDefault="00180294">
      <w:pPr>
        <w:numPr>
          <w:ilvl w:val="0"/>
          <w:numId w:val="6"/>
        </w:numPr>
        <w:spacing w:after="120"/>
        <w:rPr>
          <w:rFonts w:ascii="Garamond" w:eastAsia="Garamond" w:hAnsi="Garamond" w:cs="Garamond"/>
        </w:rPr>
      </w:pPr>
      <w:r>
        <w:rPr>
          <w:rFonts w:ascii="Garamond" w:eastAsia="Garamond" w:hAnsi="Garamond" w:cs="Garamond"/>
        </w:rPr>
        <w:t>Accrediting body or professional society that has established standards in the area in which the program lies, if applicable.</w:t>
      </w:r>
    </w:p>
    <w:p w14:paraId="2E7E7B19" w14:textId="77777777" w:rsidR="00332A48" w:rsidRDefault="00180294">
      <w:pPr>
        <w:spacing w:after="120"/>
        <w:ind w:left="720"/>
        <w:rPr>
          <w:rFonts w:ascii="Garamond" w:eastAsia="Garamond" w:hAnsi="Garamond" w:cs="Garamond"/>
        </w:rPr>
      </w:pPr>
      <w:r>
        <w:rPr>
          <w:rFonts w:ascii="Garamond" w:eastAsia="Garamond" w:hAnsi="Garamond" w:cs="Garamond"/>
        </w:rPr>
        <w:t xml:space="preserve">The Accreditation Board for Engineering and Technology (ABET) provides accreditation to </w:t>
      </w:r>
      <w:r>
        <w:rPr>
          <w:rFonts w:ascii="Garamond" w:eastAsia="Garamond" w:hAnsi="Garamond" w:cs="Garamond"/>
        </w:rPr>
        <w:lastRenderedPageBreak/>
        <w:t>engineering programs in the United States. The Computing Sciences Accreditation Board (CSAB) leads the ABET Engineering Accreditation Commission. Members include the Association of Computing Machinery (ACM) and the Institute of Electrical and Electronics Engineers (IEEE).</w:t>
      </w:r>
    </w:p>
    <w:p w14:paraId="454546F2" w14:textId="77777777" w:rsidR="00332A48" w:rsidRDefault="00180294">
      <w:pPr>
        <w:numPr>
          <w:ilvl w:val="0"/>
          <w:numId w:val="6"/>
        </w:numPr>
        <w:spacing w:after="120"/>
        <w:rPr>
          <w:rFonts w:ascii="Garamond" w:eastAsia="Garamond" w:hAnsi="Garamond" w:cs="Garamond"/>
        </w:rPr>
      </w:pPr>
      <w:r>
        <w:rPr>
          <w:rFonts w:ascii="Garamond" w:eastAsia="Garamond" w:hAnsi="Garamond" w:cs="Garamond"/>
        </w:rPr>
        <w:t>Ability of the program to meet professional accreditation standards.  If the program does not or cannot meet those standards, the proposal should identify the area(s) in which it is deficient and indicate steps needed to qualify the program for accreditation and date by which it would be expected to be fully accredited.</w:t>
      </w:r>
    </w:p>
    <w:p w14:paraId="0DBF9C17" w14:textId="77777777" w:rsidR="00332A48" w:rsidRDefault="00180294">
      <w:pPr>
        <w:spacing w:after="120"/>
        <w:ind w:left="720"/>
        <w:rPr>
          <w:rFonts w:ascii="Garamond" w:eastAsia="Garamond" w:hAnsi="Garamond" w:cs="Garamond"/>
        </w:rPr>
      </w:pPr>
      <w:r>
        <w:rPr>
          <w:rFonts w:ascii="Garamond" w:eastAsia="Garamond" w:hAnsi="Garamond" w:cs="Garamond"/>
        </w:rPr>
        <w:t>The Software Engineering program outcomes and quality assessment (Section 5) specifically include the outcomes and standards set forth by the Criteria for Accrediting Engineering Programs (ABET, 2017b). The courses and course learning outcomes cover the “breadth and depth of engineering and computer science topics” in the Program Criteria for Software and Similarly Named Engineering Programs (ABET, 2017b). Identical to the accreditation criteria, the Software Engineering curriculum includes computing fundamentals, software design and construction, requirements analysis, security, verification, and validation; software engineering processes and tools appropriate for the development of complex software systems; and discrete mathematics, probability, and statistics, with applications appropriate to software engineering.</w:t>
      </w:r>
    </w:p>
    <w:p w14:paraId="0AD3E098" w14:textId="77777777" w:rsidR="00332A48" w:rsidRDefault="00180294">
      <w:pPr>
        <w:numPr>
          <w:ilvl w:val="0"/>
          <w:numId w:val="6"/>
        </w:numPr>
        <w:spacing w:after="120"/>
        <w:rPr>
          <w:rFonts w:ascii="Garamond" w:eastAsia="Garamond" w:hAnsi="Garamond" w:cs="Garamond"/>
        </w:rPr>
      </w:pPr>
      <w:r>
        <w:rPr>
          <w:rFonts w:ascii="Garamond" w:eastAsia="Garamond" w:hAnsi="Garamond" w:cs="Garamond"/>
        </w:rPr>
        <w:t>If the proposed program is a graduate program in which the institution offers an undergraduate program, proposal should identify whether or not the undergraduate program is accredited and, if not, what would be required to qualify it for accreditation.</w:t>
      </w:r>
    </w:p>
    <w:p w14:paraId="7D5BF092" w14:textId="77777777" w:rsidR="00332A48" w:rsidRDefault="00180294">
      <w:pPr>
        <w:spacing w:after="120"/>
        <w:rPr>
          <w:rFonts w:ascii="Garamond" w:eastAsia="Garamond" w:hAnsi="Garamond" w:cs="Garamond"/>
        </w:rPr>
      </w:pPr>
      <w:r>
        <w:rPr>
          <w:rFonts w:ascii="Garamond" w:eastAsia="Garamond" w:hAnsi="Garamond" w:cs="Garamond"/>
        </w:rPr>
        <w:tab/>
        <w:t>N/A</w:t>
      </w:r>
    </w:p>
    <w:p w14:paraId="4B290A93" w14:textId="77777777" w:rsidR="00332A48" w:rsidRDefault="00180294">
      <w:pPr>
        <w:numPr>
          <w:ilvl w:val="0"/>
          <w:numId w:val="6"/>
        </w:numPr>
        <w:spacing w:after="120"/>
        <w:rPr>
          <w:rFonts w:ascii="Garamond" w:eastAsia="Garamond" w:hAnsi="Garamond" w:cs="Garamond"/>
        </w:rPr>
      </w:pPr>
      <w:r>
        <w:rPr>
          <w:rFonts w:ascii="Garamond" w:eastAsia="Garamond" w:hAnsi="Garamond" w:cs="Garamond"/>
        </w:rPr>
        <w:t>If accreditation is a goal, the proposal should identify the steps being taken to achieve accreditation.  If the program is not seeking accreditation, the proposal should indicate why it is not.</w:t>
      </w:r>
    </w:p>
    <w:p w14:paraId="008774DC" w14:textId="77777777" w:rsidR="00332A48" w:rsidRDefault="00180294">
      <w:pPr>
        <w:spacing w:after="120"/>
        <w:ind w:left="720"/>
        <w:rPr>
          <w:rFonts w:ascii="Garamond" w:eastAsia="Garamond" w:hAnsi="Garamond" w:cs="Garamond"/>
        </w:rPr>
      </w:pPr>
      <w:r>
        <w:rPr>
          <w:rFonts w:ascii="Garamond" w:eastAsia="Garamond" w:hAnsi="Garamond" w:cs="Garamond"/>
        </w:rPr>
        <w:t>Following ABET guidelines, we will record data for the required Self-Study Report during the first three years of the Software Engineering program. We will submit a Request for Evaluation in the third year of the program, and plan to obtain accreditation by the program’s fourth or fifth year of operation (ABET, 2017a).</w:t>
      </w:r>
    </w:p>
    <w:p w14:paraId="679ACC06" w14:textId="77777777" w:rsidR="00332A48" w:rsidRDefault="00332A48">
      <w:pPr>
        <w:rPr>
          <w:rFonts w:ascii="Garamond" w:eastAsia="Garamond" w:hAnsi="Garamond" w:cs="Garamond"/>
        </w:rPr>
      </w:pPr>
    </w:p>
    <w:p w14:paraId="3891F38C" w14:textId="77777777" w:rsidR="00332A48" w:rsidRDefault="00332A48">
      <w:pPr>
        <w:ind w:left="720"/>
        <w:rPr>
          <w:rFonts w:ascii="Garamond" w:eastAsia="Garamond" w:hAnsi="Garamond" w:cs="Garamond"/>
        </w:rPr>
      </w:pPr>
    </w:p>
    <w:p w14:paraId="52392058" w14:textId="77777777" w:rsidR="00332A48" w:rsidRDefault="00180294">
      <w:pPr>
        <w:numPr>
          <w:ilvl w:val="0"/>
          <w:numId w:val="5"/>
        </w:numPr>
        <w:spacing w:after="120"/>
        <w:ind w:left="360"/>
        <w:rPr>
          <w:rFonts w:ascii="Garamond" w:eastAsia="Garamond" w:hAnsi="Garamond" w:cs="Garamond"/>
        </w:rPr>
      </w:pPr>
      <w:r>
        <w:rPr>
          <w:rFonts w:ascii="Garamond" w:eastAsia="Garamond" w:hAnsi="Garamond" w:cs="Garamond"/>
          <w:b/>
        </w:rPr>
        <w:t>Need</w:t>
      </w:r>
    </w:p>
    <w:p w14:paraId="749AABAE" w14:textId="77777777" w:rsidR="00332A48" w:rsidRDefault="00180294">
      <w:pPr>
        <w:numPr>
          <w:ilvl w:val="0"/>
          <w:numId w:val="7"/>
        </w:numPr>
        <w:spacing w:after="120"/>
        <w:rPr>
          <w:rFonts w:ascii="Garamond" w:eastAsia="Garamond" w:hAnsi="Garamond" w:cs="Garamond"/>
        </w:rPr>
      </w:pPr>
      <w:r>
        <w:rPr>
          <w:rFonts w:ascii="Garamond" w:eastAsia="Garamond" w:hAnsi="Garamond" w:cs="Garamond"/>
        </w:rPr>
        <w:t>Anticipated fall term headcount and FTE enrollment over each of the next five years.</w:t>
      </w:r>
    </w:p>
    <w:p w14:paraId="6CB918A3" w14:textId="77777777" w:rsidR="00332A48" w:rsidRDefault="00180294">
      <w:pPr>
        <w:numPr>
          <w:ilvl w:val="0"/>
          <w:numId w:val="7"/>
        </w:numPr>
        <w:spacing w:after="120"/>
        <w:rPr>
          <w:rFonts w:ascii="Garamond" w:eastAsia="Garamond" w:hAnsi="Garamond" w:cs="Garamond"/>
        </w:rPr>
      </w:pPr>
      <w:r>
        <w:rPr>
          <w:rFonts w:ascii="Garamond" w:eastAsia="Garamond" w:hAnsi="Garamond" w:cs="Garamond"/>
        </w:rPr>
        <w:t>Expected degrees/certificates produced over the next five years.</w:t>
      </w:r>
    </w:p>
    <w:p w14:paraId="13F30ABF" w14:textId="77777777" w:rsidR="00332A48" w:rsidRDefault="00180294">
      <w:pPr>
        <w:numPr>
          <w:ilvl w:val="0"/>
          <w:numId w:val="7"/>
        </w:numPr>
        <w:spacing w:after="120"/>
        <w:rPr>
          <w:rFonts w:ascii="Garamond" w:eastAsia="Garamond" w:hAnsi="Garamond" w:cs="Garamond"/>
        </w:rPr>
      </w:pPr>
      <w:r>
        <w:rPr>
          <w:rFonts w:ascii="Garamond" w:eastAsia="Garamond" w:hAnsi="Garamond" w:cs="Garamond"/>
        </w:rPr>
        <w:t xml:space="preserve">Characteristics of students to be served (resident/nonresident/international; traditional/ nontraditional; full-time/part-time, etc.). </w:t>
      </w:r>
    </w:p>
    <w:p w14:paraId="6DEFF9A8" w14:textId="77777777" w:rsidR="00332A48" w:rsidRDefault="00180294">
      <w:pPr>
        <w:numPr>
          <w:ilvl w:val="0"/>
          <w:numId w:val="7"/>
        </w:numPr>
        <w:spacing w:after="120"/>
        <w:rPr>
          <w:rFonts w:ascii="Garamond" w:eastAsia="Garamond" w:hAnsi="Garamond" w:cs="Garamond"/>
        </w:rPr>
      </w:pPr>
      <w:r>
        <w:rPr>
          <w:rFonts w:ascii="Garamond" w:eastAsia="Garamond" w:hAnsi="Garamond" w:cs="Garamond"/>
        </w:rPr>
        <w:t>Evidence of market demand.</w:t>
      </w:r>
    </w:p>
    <w:p w14:paraId="2A498BAF" w14:textId="77777777" w:rsidR="00332A48" w:rsidRDefault="00180294">
      <w:pPr>
        <w:numPr>
          <w:ilvl w:val="0"/>
          <w:numId w:val="7"/>
        </w:numPr>
        <w:spacing w:after="120"/>
        <w:rPr>
          <w:rFonts w:ascii="Garamond" w:eastAsia="Garamond" w:hAnsi="Garamond" w:cs="Garamond"/>
        </w:rPr>
      </w:pPr>
      <w:r>
        <w:rPr>
          <w:rFonts w:ascii="Garamond" w:eastAsia="Garamond" w:hAnsi="Garamond" w:cs="Garamond"/>
        </w:rPr>
        <w:t>If the program’s location is shared with another similar Oregon public university program, the proposal should provide externally validated evidence of need (e.g., surveys, focus groups, documented requests, occupational/employment statistics and forecasts).</w:t>
      </w:r>
    </w:p>
    <w:p w14:paraId="6280708B" w14:textId="77777777" w:rsidR="00332A48" w:rsidRDefault="00180294">
      <w:pPr>
        <w:numPr>
          <w:ilvl w:val="0"/>
          <w:numId w:val="7"/>
        </w:numPr>
        <w:rPr>
          <w:rFonts w:ascii="Garamond" w:eastAsia="Garamond" w:hAnsi="Garamond" w:cs="Garamond"/>
        </w:rPr>
      </w:pPr>
      <w:r>
        <w:rPr>
          <w:rFonts w:ascii="Garamond" w:eastAsia="Garamond" w:hAnsi="Garamond" w:cs="Garamond"/>
        </w:rPr>
        <w:t xml:space="preserve">Estimate the prospects for success of program graduates (employment or graduate school) and consideration of licensure, if appropriate. What are the expected career paths for </w:t>
      </w:r>
      <w:r>
        <w:rPr>
          <w:rFonts w:ascii="Garamond" w:eastAsia="Garamond" w:hAnsi="Garamond" w:cs="Garamond"/>
        </w:rPr>
        <w:lastRenderedPageBreak/>
        <w:t>students in this program?</w:t>
      </w:r>
    </w:p>
    <w:p w14:paraId="746A78A2" w14:textId="77777777" w:rsidR="00332A48" w:rsidRDefault="00332A48">
      <w:pPr>
        <w:ind w:left="720"/>
        <w:rPr>
          <w:rFonts w:ascii="Garamond" w:eastAsia="Garamond" w:hAnsi="Garamond" w:cs="Garamond"/>
        </w:rPr>
      </w:pPr>
    </w:p>
    <w:p w14:paraId="33A2CD86" w14:textId="77777777" w:rsidR="00332A48" w:rsidRDefault="00180294">
      <w:pPr>
        <w:numPr>
          <w:ilvl w:val="0"/>
          <w:numId w:val="5"/>
        </w:numPr>
        <w:spacing w:after="120"/>
        <w:ind w:left="360"/>
        <w:rPr>
          <w:rFonts w:ascii="Garamond" w:eastAsia="Garamond" w:hAnsi="Garamond" w:cs="Garamond"/>
        </w:rPr>
      </w:pPr>
      <w:r>
        <w:rPr>
          <w:rFonts w:ascii="Garamond" w:eastAsia="Garamond" w:hAnsi="Garamond" w:cs="Garamond"/>
          <w:b/>
        </w:rPr>
        <w:t>Outcomes and Quality Assessment</w:t>
      </w:r>
    </w:p>
    <w:p w14:paraId="07B34C19" w14:textId="77777777" w:rsidR="00332A48" w:rsidRDefault="00180294">
      <w:pPr>
        <w:numPr>
          <w:ilvl w:val="0"/>
          <w:numId w:val="1"/>
        </w:numPr>
        <w:spacing w:after="120"/>
        <w:rPr>
          <w:rFonts w:ascii="Garamond" w:eastAsia="Garamond" w:hAnsi="Garamond" w:cs="Garamond"/>
        </w:rPr>
      </w:pPr>
      <w:r>
        <w:rPr>
          <w:rFonts w:ascii="Garamond" w:eastAsia="Garamond" w:hAnsi="Garamond" w:cs="Garamond"/>
        </w:rPr>
        <w:t>Expected learning outcomes of the program.</w:t>
      </w:r>
    </w:p>
    <w:p w14:paraId="047B1A53" w14:textId="77777777" w:rsidR="00332A48" w:rsidRDefault="00180294">
      <w:pPr>
        <w:numPr>
          <w:ilvl w:val="0"/>
          <w:numId w:val="1"/>
        </w:numPr>
        <w:spacing w:after="120"/>
        <w:rPr>
          <w:rFonts w:ascii="Garamond" w:eastAsia="Garamond" w:hAnsi="Garamond" w:cs="Garamond"/>
        </w:rPr>
      </w:pPr>
      <w:r>
        <w:rPr>
          <w:rFonts w:ascii="Garamond" w:eastAsia="Garamond" w:hAnsi="Garamond" w:cs="Garamond"/>
        </w:rPr>
        <w:t>Methods by which the learning outcomes will be assessed and used to improve curriculum and instruction.</w:t>
      </w:r>
    </w:p>
    <w:p w14:paraId="01ADA152" w14:textId="77777777" w:rsidR="00332A48" w:rsidRDefault="00180294">
      <w:pPr>
        <w:numPr>
          <w:ilvl w:val="0"/>
          <w:numId w:val="1"/>
        </w:numPr>
        <w:rPr>
          <w:rFonts w:ascii="Garamond" w:eastAsia="Garamond" w:hAnsi="Garamond" w:cs="Garamond"/>
        </w:rPr>
      </w:pPr>
      <w:r>
        <w:rPr>
          <w:rFonts w:ascii="Garamond" w:eastAsia="Garamond" w:hAnsi="Garamond" w:cs="Garamond"/>
        </w:rPr>
        <w:t>Nature and level of research and/or scholarly work expected of program faculty; indicators of success in those areas.</w:t>
      </w:r>
    </w:p>
    <w:p w14:paraId="7D127EFB" w14:textId="77777777" w:rsidR="00332A48" w:rsidRDefault="00332A48">
      <w:pPr>
        <w:rPr>
          <w:rFonts w:ascii="Garamond" w:eastAsia="Garamond" w:hAnsi="Garamond" w:cs="Garamond"/>
        </w:rPr>
      </w:pPr>
    </w:p>
    <w:p w14:paraId="499E6C3B" w14:textId="77777777" w:rsidR="00332A48" w:rsidRDefault="00180294">
      <w:pPr>
        <w:numPr>
          <w:ilvl w:val="0"/>
          <w:numId w:val="5"/>
        </w:numPr>
        <w:spacing w:after="120"/>
        <w:ind w:left="360"/>
        <w:rPr>
          <w:rFonts w:ascii="Garamond" w:eastAsia="Garamond" w:hAnsi="Garamond" w:cs="Garamond"/>
        </w:rPr>
      </w:pPr>
      <w:r>
        <w:rPr>
          <w:rFonts w:ascii="Garamond" w:eastAsia="Garamond" w:hAnsi="Garamond" w:cs="Garamond"/>
          <w:b/>
        </w:rPr>
        <w:t>Program Integration and Collaboration</w:t>
      </w:r>
    </w:p>
    <w:p w14:paraId="5DAAE661" w14:textId="77777777" w:rsidR="00332A48" w:rsidRDefault="00180294">
      <w:pPr>
        <w:numPr>
          <w:ilvl w:val="0"/>
          <w:numId w:val="2"/>
        </w:numPr>
        <w:spacing w:after="120"/>
        <w:rPr>
          <w:rFonts w:ascii="Garamond" w:eastAsia="Garamond" w:hAnsi="Garamond" w:cs="Garamond"/>
        </w:rPr>
      </w:pPr>
      <w:r>
        <w:rPr>
          <w:rFonts w:ascii="Garamond" w:eastAsia="Garamond" w:hAnsi="Garamond" w:cs="Garamond"/>
        </w:rPr>
        <w:t>Closely related programs in this or other Oregon colleges and universities.</w:t>
      </w:r>
    </w:p>
    <w:p w14:paraId="0054F401" w14:textId="77777777" w:rsidR="00332A48" w:rsidRDefault="00180294">
      <w:pPr>
        <w:numPr>
          <w:ilvl w:val="0"/>
          <w:numId w:val="2"/>
        </w:numPr>
        <w:spacing w:after="120"/>
        <w:rPr>
          <w:rFonts w:ascii="Garamond" w:eastAsia="Garamond" w:hAnsi="Garamond" w:cs="Garamond"/>
        </w:rPr>
      </w:pPr>
      <w:r>
        <w:rPr>
          <w:rFonts w:ascii="Garamond" w:eastAsia="Garamond" w:hAnsi="Garamond" w:cs="Garamond"/>
        </w:rPr>
        <w:t>Ways in which the program complements other similar programs in other Oregon institutions and other related programs at this institution.  Proposal should identify the potential for collaboration.</w:t>
      </w:r>
    </w:p>
    <w:p w14:paraId="562178E5" w14:textId="77777777" w:rsidR="00332A48" w:rsidRDefault="00180294">
      <w:pPr>
        <w:numPr>
          <w:ilvl w:val="0"/>
          <w:numId w:val="2"/>
        </w:numPr>
        <w:spacing w:after="120"/>
        <w:rPr>
          <w:rFonts w:ascii="Garamond" w:eastAsia="Garamond" w:hAnsi="Garamond" w:cs="Garamond"/>
        </w:rPr>
      </w:pPr>
      <w:r>
        <w:rPr>
          <w:rFonts w:ascii="Garamond" w:eastAsia="Garamond" w:hAnsi="Garamond" w:cs="Garamond"/>
        </w:rPr>
        <w:t>If applicable, proposal should state why this program may not be collaborating with existing similar programs.</w:t>
      </w:r>
    </w:p>
    <w:p w14:paraId="5D27BB50" w14:textId="77777777" w:rsidR="00332A48" w:rsidRDefault="00180294">
      <w:pPr>
        <w:numPr>
          <w:ilvl w:val="0"/>
          <w:numId w:val="2"/>
        </w:numPr>
        <w:rPr>
          <w:rFonts w:ascii="Garamond" w:eastAsia="Garamond" w:hAnsi="Garamond" w:cs="Garamond"/>
        </w:rPr>
      </w:pPr>
      <w:r>
        <w:rPr>
          <w:rFonts w:ascii="Garamond" w:eastAsia="Garamond" w:hAnsi="Garamond" w:cs="Garamond"/>
        </w:rPr>
        <w:t>Potential impacts on other programs.</w:t>
      </w:r>
    </w:p>
    <w:p w14:paraId="5849D749" w14:textId="77777777" w:rsidR="00332A48" w:rsidRDefault="00332A48">
      <w:pPr>
        <w:tabs>
          <w:tab w:val="left" w:pos="360"/>
        </w:tabs>
        <w:rPr>
          <w:rFonts w:ascii="Garamond" w:eastAsia="Garamond" w:hAnsi="Garamond" w:cs="Garamond"/>
        </w:rPr>
      </w:pPr>
    </w:p>
    <w:p w14:paraId="23D4E297" w14:textId="77777777" w:rsidR="00332A48" w:rsidRDefault="00180294">
      <w:pPr>
        <w:tabs>
          <w:tab w:val="left" w:pos="360"/>
        </w:tabs>
        <w:spacing w:after="120"/>
        <w:rPr>
          <w:rFonts w:ascii="Garamond" w:eastAsia="Garamond" w:hAnsi="Garamond" w:cs="Garamond"/>
        </w:rPr>
      </w:pPr>
      <w:r>
        <w:rPr>
          <w:rFonts w:ascii="Garamond" w:eastAsia="Garamond" w:hAnsi="Garamond" w:cs="Garamond"/>
          <w:b/>
        </w:rPr>
        <w:t xml:space="preserve">7.  </w:t>
      </w:r>
      <w:r>
        <w:rPr>
          <w:rFonts w:ascii="Garamond" w:eastAsia="Garamond" w:hAnsi="Garamond" w:cs="Garamond"/>
          <w:b/>
        </w:rPr>
        <w:tab/>
        <w:t>External Review</w:t>
      </w:r>
    </w:p>
    <w:p w14:paraId="390570E1" w14:textId="77777777" w:rsidR="00332A48" w:rsidRDefault="00180294">
      <w:pPr>
        <w:spacing w:after="120"/>
        <w:ind w:left="360"/>
        <w:rPr>
          <w:rFonts w:ascii="Garamond" w:eastAsia="Garamond" w:hAnsi="Garamond" w:cs="Garamond"/>
        </w:rPr>
      </w:pPr>
      <w:r>
        <w:rPr>
          <w:rFonts w:ascii="Garamond" w:eastAsia="Garamond" w:hAnsi="Garamond" w:cs="Garamond"/>
        </w:rPr>
        <w:t xml:space="preserve">If the proposed program is a graduate level program, follow the guidelines provided in </w:t>
      </w:r>
      <w:r>
        <w:rPr>
          <w:rFonts w:ascii="Garamond" w:eastAsia="Garamond" w:hAnsi="Garamond" w:cs="Garamond"/>
          <w:i/>
        </w:rPr>
        <w:t xml:space="preserve">External Review of New Graduate Level Academic Programs </w:t>
      </w:r>
      <w:r>
        <w:rPr>
          <w:rFonts w:ascii="Garamond" w:eastAsia="Garamond" w:hAnsi="Garamond" w:cs="Garamond"/>
        </w:rPr>
        <w:t>in addition to completing all of the above information.</w:t>
      </w:r>
    </w:p>
    <w:p w14:paraId="20C84028" w14:textId="77777777" w:rsidR="00332A48" w:rsidRDefault="00332A48">
      <w:pPr>
        <w:rPr>
          <w:rFonts w:ascii="Garamond" w:eastAsia="Garamond" w:hAnsi="Garamond" w:cs="Garamond"/>
        </w:rPr>
      </w:pPr>
    </w:p>
    <w:p w14:paraId="3D51FEE5" w14:textId="77777777" w:rsidR="00332A48" w:rsidRDefault="00332A48">
      <w:pPr>
        <w:rPr>
          <w:rFonts w:ascii="Garamond" w:eastAsia="Garamond" w:hAnsi="Garamond" w:cs="Garamond"/>
        </w:rPr>
      </w:pPr>
    </w:p>
    <w:p w14:paraId="0DAC7228" w14:textId="77777777" w:rsidR="00332A48" w:rsidRDefault="00332A48">
      <w:pPr>
        <w:rPr>
          <w:rFonts w:ascii="Garamond" w:eastAsia="Garamond" w:hAnsi="Garamond" w:cs="Garamond"/>
        </w:rPr>
      </w:pPr>
    </w:p>
    <w:p w14:paraId="2BA42FA4" w14:textId="77777777" w:rsidR="00332A48" w:rsidRDefault="00332A48">
      <w:pPr>
        <w:rPr>
          <w:rFonts w:ascii="Garamond" w:eastAsia="Garamond" w:hAnsi="Garamond" w:cs="Garamond"/>
        </w:rPr>
      </w:pPr>
    </w:p>
    <w:p w14:paraId="54C46884" w14:textId="77777777" w:rsidR="00332A48" w:rsidRDefault="00180294">
      <w:pPr>
        <w:rPr>
          <w:rFonts w:ascii="Garamond" w:eastAsia="Garamond" w:hAnsi="Garamond" w:cs="Garamond"/>
          <w:i/>
          <w:sz w:val="22"/>
          <w:szCs w:val="22"/>
        </w:rPr>
      </w:pPr>
      <w:r>
        <w:rPr>
          <w:rFonts w:ascii="Garamond" w:eastAsia="Garamond" w:hAnsi="Garamond" w:cs="Garamond"/>
          <w:i/>
          <w:sz w:val="22"/>
          <w:szCs w:val="22"/>
        </w:rPr>
        <w:t>Revised May 2016</w:t>
      </w:r>
    </w:p>
    <w:p w14:paraId="0DEA63CD" w14:textId="77777777" w:rsidR="00332A48" w:rsidRDefault="00332A48">
      <w:pPr>
        <w:rPr>
          <w:rFonts w:ascii="Garamond" w:eastAsia="Garamond" w:hAnsi="Garamond" w:cs="Garamond"/>
          <w:i/>
          <w:sz w:val="22"/>
          <w:szCs w:val="22"/>
        </w:rPr>
      </w:pPr>
    </w:p>
    <w:p w14:paraId="74036CC3" w14:textId="77777777" w:rsidR="00332A48" w:rsidRDefault="00332A48">
      <w:pPr>
        <w:rPr>
          <w:rFonts w:ascii="Garamond" w:eastAsia="Garamond" w:hAnsi="Garamond" w:cs="Garamond"/>
          <w:b/>
          <w:sz w:val="22"/>
          <w:szCs w:val="22"/>
        </w:rPr>
      </w:pPr>
    </w:p>
    <w:p w14:paraId="42706502" w14:textId="77777777" w:rsidR="00332A48" w:rsidRDefault="00332A48">
      <w:pPr>
        <w:rPr>
          <w:rFonts w:ascii="Garamond" w:eastAsia="Garamond" w:hAnsi="Garamond" w:cs="Garamond"/>
          <w:b/>
          <w:sz w:val="22"/>
          <w:szCs w:val="22"/>
        </w:rPr>
      </w:pPr>
    </w:p>
    <w:p w14:paraId="6CDFD46B" w14:textId="77777777" w:rsidR="00332A48" w:rsidRDefault="00180294">
      <w:pPr>
        <w:rPr>
          <w:rFonts w:ascii="Garamond" w:eastAsia="Garamond" w:hAnsi="Garamond" w:cs="Garamond"/>
          <w:b/>
          <w:sz w:val="22"/>
          <w:szCs w:val="22"/>
        </w:rPr>
      </w:pPr>
      <w:r>
        <w:br w:type="page"/>
      </w:r>
    </w:p>
    <w:p w14:paraId="61E4ECC7" w14:textId="77777777" w:rsidR="00332A48" w:rsidRDefault="00180294">
      <w:pPr>
        <w:rPr>
          <w:rFonts w:ascii="Garamond" w:eastAsia="Garamond" w:hAnsi="Garamond" w:cs="Garamond"/>
          <w:b/>
          <w:sz w:val="22"/>
          <w:szCs w:val="22"/>
        </w:rPr>
      </w:pPr>
      <w:r>
        <w:rPr>
          <w:rFonts w:ascii="Garamond" w:eastAsia="Garamond" w:hAnsi="Garamond" w:cs="Garamond"/>
          <w:b/>
          <w:sz w:val="22"/>
          <w:szCs w:val="22"/>
        </w:rPr>
        <w:lastRenderedPageBreak/>
        <w:t>References</w:t>
      </w:r>
    </w:p>
    <w:p w14:paraId="265C7B51" w14:textId="77777777" w:rsidR="00332A48" w:rsidRDefault="00332A48">
      <w:pPr>
        <w:rPr>
          <w:rFonts w:ascii="Garamond" w:eastAsia="Garamond" w:hAnsi="Garamond" w:cs="Garamond"/>
          <w:b/>
          <w:sz w:val="22"/>
          <w:szCs w:val="22"/>
        </w:rPr>
      </w:pPr>
    </w:p>
    <w:p w14:paraId="44F390EA" w14:textId="77777777" w:rsidR="00332A48" w:rsidRDefault="00180294">
      <w:pPr>
        <w:rPr>
          <w:rFonts w:ascii="Garamond" w:eastAsia="Garamond" w:hAnsi="Garamond" w:cs="Garamond"/>
          <w:color w:val="1155CC"/>
          <w:sz w:val="22"/>
          <w:szCs w:val="22"/>
          <w:u w:val="single"/>
        </w:rPr>
      </w:pPr>
      <w:r>
        <w:rPr>
          <w:rFonts w:ascii="Garamond" w:eastAsia="Garamond" w:hAnsi="Garamond" w:cs="Garamond"/>
          <w:sz w:val="22"/>
          <w:szCs w:val="22"/>
        </w:rPr>
        <w:t>ABET (2017a). Accreditation Policy and Procedure Manual (APPM), 2017 – 2018. Retrieved from</w:t>
      </w:r>
      <w:hyperlink r:id="rId12">
        <w:r>
          <w:rPr>
            <w:rFonts w:ascii="Garamond" w:eastAsia="Garamond" w:hAnsi="Garamond" w:cs="Garamond"/>
            <w:sz w:val="22"/>
            <w:szCs w:val="22"/>
          </w:rPr>
          <w:t xml:space="preserve"> </w:t>
        </w:r>
      </w:hyperlink>
      <w:r>
        <w:fldChar w:fldCharType="begin"/>
      </w:r>
      <w:r>
        <w:instrText xml:space="preserve"> HYPERLINK "http://www.abet.org/accreditation/accreditation-criteria/accreditation-policy-and-procedure-manual-appm-2017-2018/" </w:instrText>
      </w:r>
      <w:r>
        <w:fldChar w:fldCharType="separate"/>
      </w:r>
      <w:r>
        <w:rPr>
          <w:rFonts w:ascii="Garamond" w:eastAsia="Garamond" w:hAnsi="Garamond" w:cs="Garamond"/>
          <w:color w:val="1155CC"/>
          <w:sz w:val="22"/>
          <w:szCs w:val="22"/>
          <w:u w:val="single"/>
        </w:rPr>
        <w:t>http://www.abet.org/accreditation/accreditation-criteria/accreditation-policy-and-procedure-manual-appm-2017-2018/</w:t>
      </w:r>
    </w:p>
    <w:p w14:paraId="4F0B4D94" w14:textId="77777777" w:rsidR="00332A48" w:rsidRDefault="00180294">
      <w:pPr>
        <w:rPr>
          <w:rFonts w:ascii="Garamond" w:eastAsia="Garamond" w:hAnsi="Garamond" w:cs="Garamond"/>
          <w:sz w:val="22"/>
          <w:szCs w:val="22"/>
        </w:rPr>
      </w:pPr>
      <w:r>
        <w:fldChar w:fldCharType="end"/>
      </w:r>
      <w:r>
        <w:rPr>
          <w:rFonts w:ascii="Garamond" w:eastAsia="Garamond" w:hAnsi="Garamond" w:cs="Garamond"/>
          <w:sz w:val="22"/>
          <w:szCs w:val="22"/>
        </w:rPr>
        <w:t xml:space="preserve"> </w:t>
      </w:r>
    </w:p>
    <w:p w14:paraId="7FAC082B" w14:textId="77777777" w:rsidR="00332A48" w:rsidRDefault="00180294">
      <w:pPr>
        <w:rPr>
          <w:rFonts w:ascii="Garamond" w:eastAsia="Garamond" w:hAnsi="Garamond" w:cs="Garamond"/>
          <w:color w:val="1155CC"/>
          <w:sz w:val="22"/>
          <w:szCs w:val="22"/>
          <w:u w:val="single"/>
        </w:rPr>
      </w:pPr>
      <w:r>
        <w:rPr>
          <w:rFonts w:ascii="Garamond" w:eastAsia="Garamond" w:hAnsi="Garamond" w:cs="Garamond"/>
          <w:sz w:val="22"/>
          <w:szCs w:val="22"/>
        </w:rPr>
        <w:t>ABET (2017b). Criteria for Accrediting Engineering Programs, 2017 – 2018. Retrieved from</w:t>
      </w:r>
      <w:hyperlink r:id="rId13">
        <w:r>
          <w:rPr>
            <w:rFonts w:ascii="Garamond" w:eastAsia="Garamond" w:hAnsi="Garamond" w:cs="Garamond"/>
            <w:sz w:val="22"/>
            <w:szCs w:val="22"/>
          </w:rPr>
          <w:t xml:space="preserve"> </w:t>
        </w:r>
      </w:hyperlink>
      <w:r>
        <w:fldChar w:fldCharType="begin"/>
      </w:r>
      <w:r>
        <w:instrText xml:space="preserve"> HYPERLINK "http://www.abet.org/accreditation/accreditation-criteria/criteria-for-accrediting-engineering-programs-2017-2018/" </w:instrText>
      </w:r>
      <w:r>
        <w:fldChar w:fldCharType="separate"/>
      </w:r>
      <w:r>
        <w:rPr>
          <w:rFonts w:ascii="Garamond" w:eastAsia="Garamond" w:hAnsi="Garamond" w:cs="Garamond"/>
          <w:color w:val="1155CC"/>
          <w:sz w:val="22"/>
          <w:szCs w:val="22"/>
          <w:u w:val="single"/>
        </w:rPr>
        <w:t>http://www.abet.org/accreditation/accreditation-criteria/criteria-for-accrediting-engineering-programs-2017-2018/</w:t>
      </w:r>
    </w:p>
    <w:p w14:paraId="05C25EEC" w14:textId="77777777" w:rsidR="00332A48" w:rsidRDefault="00180294">
      <w:pPr>
        <w:rPr>
          <w:rFonts w:ascii="Garamond" w:eastAsia="Garamond" w:hAnsi="Garamond" w:cs="Garamond"/>
          <w:sz w:val="22"/>
          <w:szCs w:val="22"/>
        </w:rPr>
      </w:pPr>
      <w:r>
        <w:fldChar w:fldCharType="end"/>
      </w:r>
      <w:r>
        <w:rPr>
          <w:rFonts w:ascii="Garamond" w:eastAsia="Garamond" w:hAnsi="Garamond" w:cs="Garamond"/>
          <w:sz w:val="22"/>
          <w:szCs w:val="22"/>
        </w:rPr>
        <w:t xml:space="preserve"> </w:t>
      </w:r>
    </w:p>
    <w:p w14:paraId="0CC03C9C" w14:textId="77777777" w:rsidR="00332A48" w:rsidRDefault="00180294">
      <w:pPr>
        <w:rPr>
          <w:rFonts w:ascii="Garamond" w:eastAsia="Garamond" w:hAnsi="Garamond" w:cs="Garamond"/>
          <w:color w:val="1155CC"/>
          <w:sz w:val="22"/>
          <w:szCs w:val="22"/>
          <w:u w:val="single"/>
        </w:rPr>
      </w:pPr>
      <w:r>
        <w:rPr>
          <w:rFonts w:ascii="Garamond" w:eastAsia="Garamond" w:hAnsi="Garamond" w:cs="Garamond"/>
          <w:sz w:val="22"/>
          <w:szCs w:val="22"/>
        </w:rPr>
        <w:t xml:space="preserve">Bush, J. &amp; Miller, S. (2017). Analysis of Associations between Motivation and Previous Computer Science Experience, Gender, Ethnicity and Privilege as Observed in a Large Scale Survey of Middle School Students. In </w:t>
      </w:r>
      <w:r>
        <w:rPr>
          <w:rFonts w:ascii="Garamond" w:eastAsia="Garamond" w:hAnsi="Garamond" w:cs="Garamond"/>
          <w:i/>
          <w:sz w:val="22"/>
          <w:szCs w:val="22"/>
        </w:rPr>
        <w:t>Proceedings of the 2017 ACM SIGCSE Technical Symposium on Computer Science Education</w:t>
      </w:r>
      <w:r>
        <w:rPr>
          <w:rFonts w:ascii="Garamond" w:eastAsia="Garamond" w:hAnsi="Garamond" w:cs="Garamond"/>
          <w:sz w:val="22"/>
          <w:szCs w:val="22"/>
        </w:rPr>
        <w:t xml:space="preserve"> (SIGCSE '17). ACM, New York, NY, USA, 705-705. </w:t>
      </w:r>
      <w:proofErr w:type="spellStart"/>
      <w:r>
        <w:rPr>
          <w:rFonts w:ascii="Garamond" w:eastAsia="Garamond" w:hAnsi="Garamond" w:cs="Garamond"/>
          <w:sz w:val="22"/>
          <w:szCs w:val="22"/>
        </w:rPr>
        <w:t>doi</w:t>
      </w:r>
      <w:proofErr w:type="spellEnd"/>
      <w:r>
        <w:rPr>
          <w:rFonts w:ascii="Garamond" w:eastAsia="Garamond" w:hAnsi="Garamond" w:cs="Garamond"/>
          <w:sz w:val="22"/>
          <w:szCs w:val="22"/>
        </w:rPr>
        <w:t>:</w:t>
      </w:r>
      <w:hyperlink r:id="rId14">
        <w:r>
          <w:rPr>
            <w:rFonts w:ascii="Garamond" w:eastAsia="Garamond" w:hAnsi="Garamond" w:cs="Garamond"/>
            <w:sz w:val="22"/>
            <w:szCs w:val="22"/>
          </w:rPr>
          <w:t xml:space="preserve"> </w:t>
        </w:r>
      </w:hyperlink>
      <w:r>
        <w:fldChar w:fldCharType="begin"/>
      </w:r>
      <w:r>
        <w:instrText xml:space="preserve"> HYPERLINK "https://doi.org/10.1145/3017680.3022441" </w:instrText>
      </w:r>
      <w:r>
        <w:fldChar w:fldCharType="separate"/>
      </w:r>
      <w:r>
        <w:rPr>
          <w:rFonts w:ascii="Garamond" w:eastAsia="Garamond" w:hAnsi="Garamond" w:cs="Garamond"/>
          <w:color w:val="1155CC"/>
          <w:sz w:val="22"/>
          <w:szCs w:val="22"/>
          <w:u w:val="single"/>
        </w:rPr>
        <w:t>https://doi.org/10.1145/3017680.3022441</w:t>
      </w:r>
    </w:p>
    <w:p w14:paraId="45E1DAFA" w14:textId="77777777" w:rsidR="00332A48" w:rsidRDefault="00180294">
      <w:pPr>
        <w:rPr>
          <w:rFonts w:ascii="Garamond" w:eastAsia="Garamond" w:hAnsi="Garamond" w:cs="Garamond"/>
          <w:sz w:val="22"/>
          <w:szCs w:val="22"/>
        </w:rPr>
      </w:pPr>
      <w:r>
        <w:fldChar w:fldCharType="end"/>
      </w:r>
      <w:r>
        <w:rPr>
          <w:rFonts w:ascii="Garamond" w:eastAsia="Garamond" w:hAnsi="Garamond" w:cs="Garamond"/>
          <w:sz w:val="22"/>
          <w:szCs w:val="22"/>
        </w:rPr>
        <w:t xml:space="preserve"> </w:t>
      </w:r>
    </w:p>
    <w:p w14:paraId="049A8C67" w14:textId="77777777" w:rsidR="00332A48" w:rsidRDefault="00180294">
      <w:pPr>
        <w:rPr>
          <w:rFonts w:ascii="Garamond" w:eastAsia="Garamond" w:hAnsi="Garamond" w:cs="Garamond"/>
          <w:color w:val="1155CC"/>
          <w:sz w:val="22"/>
          <w:szCs w:val="22"/>
          <w:u w:val="single"/>
        </w:rPr>
      </w:pPr>
      <w:proofErr w:type="spellStart"/>
      <w:r>
        <w:rPr>
          <w:rFonts w:ascii="Garamond" w:eastAsia="Garamond" w:hAnsi="Garamond" w:cs="Garamond"/>
          <w:sz w:val="22"/>
          <w:szCs w:val="22"/>
        </w:rPr>
        <w:t>Cohoon</w:t>
      </w:r>
      <w:proofErr w:type="spellEnd"/>
      <w:r>
        <w:rPr>
          <w:rFonts w:ascii="Garamond" w:eastAsia="Garamond" w:hAnsi="Garamond" w:cs="Garamond"/>
          <w:sz w:val="22"/>
          <w:szCs w:val="22"/>
        </w:rPr>
        <w:t xml:space="preserve">, J. &amp; </w:t>
      </w:r>
      <w:proofErr w:type="spellStart"/>
      <w:r>
        <w:rPr>
          <w:rFonts w:ascii="Garamond" w:eastAsia="Garamond" w:hAnsi="Garamond" w:cs="Garamond"/>
          <w:sz w:val="22"/>
          <w:szCs w:val="22"/>
        </w:rPr>
        <w:t>Tychonievich</w:t>
      </w:r>
      <w:proofErr w:type="spellEnd"/>
      <w:r>
        <w:rPr>
          <w:rFonts w:ascii="Garamond" w:eastAsia="Garamond" w:hAnsi="Garamond" w:cs="Garamond"/>
          <w:sz w:val="22"/>
          <w:szCs w:val="22"/>
        </w:rPr>
        <w:t xml:space="preserve">, L. (2011). Analysis of a CS1 approach for attracting diverse and inexperienced students to computing majors. In </w:t>
      </w:r>
      <w:r>
        <w:rPr>
          <w:rFonts w:ascii="Garamond" w:eastAsia="Garamond" w:hAnsi="Garamond" w:cs="Garamond"/>
          <w:i/>
          <w:sz w:val="22"/>
          <w:szCs w:val="22"/>
        </w:rPr>
        <w:t>Proceedings of the 42nd ACM technical symposium on Computer science education</w:t>
      </w:r>
      <w:r>
        <w:rPr>
          <w:rFonts w:ascii="Garamond" w:eastAsia="Garamond" w:hAnsi="Garamond" w:cs="Garamond"/>
          <w:sz w:val="22"/>
          <w:szCs w:val="22"/>
        </w:rPr>
        <w:t xml:space="preserve"> (SIGCSE '11). ACM, New York, NY, USA, 165-170. </w:t>
      </w:r>
      <w:proofErr w:type="spellStart"/>
      <w:r>
        <w:rPr>
          <w:rFonts w:ascii="Garamond" w:eastAsia="Garamond" w:hAnsi="Garamond" w:cs="Garamond"/>
          <w:sz w:val="22"/>
          <w:szCs w:val="22"/>
        </w:rPr>
        <w:t>doi</w:t>
      </w:r>
      <w:proofErr w:type="spellEnd"/>
      <w:r>
        <w:rPr>
          <w:rFonts w:ascii="Garamond" w:eastAsia="Garamond" w:hAnsi="Garamond" w:cs="Garamond"/>
          <w:sz w:val="22"/>
          <w:szCs w:val="22"/>
        </w:rPr>
        <w:t>:</w:t>
      </w:r>
      <w:hyperlink r:id="rId15">
        <w:r>
          <w:rPr>
            <w:rFonts w:ascii="Garamond" w:eastAsia="Garamond" w:hAnsi="Garamond" w:cs="Garamond"/>
            <w:sz w:val="22"/>
            <w:szCs w:val="22"/>
          </w:rPr>
          <w:t xml:space="preserve"> </w:t>
        </w:r>
      </w:hyperlink>
      <w:r>
        <w:fldChar w:fldCharType="begin"/>
      </w:r>
      <w:r>
        <w:instrText xml:space="preserve"> HYPERLINK "http://dx.doi.org/10.1145/1953163.1953217" </w:instrText>
      </w:r>
      <w:r>
        <w:fldChar w:fldCharType="separate"/>
      </w:r>
      <w:r>
        <w:rPr>
          <w:rFonts w:ascii="Garamond" w:eastAsia="Garamond" w:hAnsi="Garamond" w:cs="Garamond"/>
          <w:color w:val="1155CC"/>
          <w:sz w:val="22"/>
          <w:szCs w:val="22"/>
          <w:u w:val="single"/>
        </w:rPr>
        <w:t>http://dx.doi.org/10.1145/1953163.1953217</w:t>
      </w:r>
    </w:p>
    <w:p w14:paraId="38090E41" w14:textId="77777777" w:rsidR="00332A48" w:rsidRDefault="00180294">
      <w:pPr>
        <w:rPr>
          <w:rFonts w:ascii="Garamond" w:eastAsia="Garamond" w:hAnsi="Garamond" w:cs="Garamond"/>
          <w:sz w:val="22"/>
          <w:szCs w:val="22"/>
        </w:rPr>
      </w:pPr>
      <w:r>
        <w:fldChar w:fldCharType="end"/>
      </w:r>
      <w:r>
        <w:rPr>
          <w:rFonts w:ascii="Garamond" w:eastAsia="Garamond" w:hAnsi="Garamond" w:cs="Garamond"/>
          <w:sz w:val="22"/>
          <w:szCs w:val="22"/>
        </w:rPr>
        <w:t xml:space="preserve"> </w:t>
      </w:r>
    </w:p>
    <w:p w14:paraId="4E74AE5A" w14:textId="77777777" w:rsidR="00332A48" w:rsidRDefault="00180294">
      <w:pPr>
        <w:rPr>
          <w:rFonts w:ascii="Garamond" w:eastAsia="Garamond" w:hAnsi="Garamond" w:cs="Garamond"/>
          <w:color w:val="1155CC"/>
          <w:sz w:val="22"/>
          <w:szCs w:val="22"/>
          <w:u w:val="single"/>
        </w:rPr>
      </w:pPr>
      <w:r>
        <w:rPr>
          <w:rFonts w:ascii="Garamond" w:eastAsia="Garamond" w:hAnsi="Garamond" w:cs="Garamond"/>
          <w:sz w:val="22"/>
          <w:szCs w:val="22"/>
        </w:rPr>
        <w:t>Eisenberg M. (2017) Approaching Computer Science Education Through Making. In: Fee S., Holland-</w:t>
      </w:r>
      <w:proofErr w:type="spellStart"/>
      <w:r>
        <w:rPr>
          <w:rFonts w:ascii="Garamond" w:eastAsia="Garamond" w:hAnsi="Garamond" w:cs="Garamond"/>
          <w:sz w:val="22"/>
          <w:szCs w:val="22"/>
        </w:rPr>
        <w:t>Minkley</w:t>
      </w:r>
      <w:proofErr w:type="spellEnd"/>
      <w:r>
        <w:rPr>
          <w:rFonts w:ascii="Garamond" w:eastAsia="Garamond" w:hAnsi="Garamond" w:cs="Garamond"/>
          <w:sz w:val="22"/>
          <w:szCs w:val="22"/>
        </w:rPr>
        <w:t xml:space="preserve"> A., Lombardi T. (</w:t>
      </w:r>
      <w:proofErr w:type="spellStart"/>
      <w:r>
        <w:rPr>
          <w:rFonts w:ascii="Garamond" w:eastAsia="Garamond" w:hAnsi="Garamond" w:cs="Garamond"/>
          <w:sz w:val="22"/>
          <w:szCs w:val="22"/>
        </w:rPr>
        <w:t>eds</w:t>
      </w:r>
      <w:proofErr w:type="spellEnd"/>
      <w:r>
        <w:rPr>
          <w:rFonts w:ascii="Garamond" w:eastAsia="Garamond" w:hAnsi="Garamond" w:cs="Garamond"/>
          <w:sz w:val="22"/>
          <w:szCs w:val="22"/>
        </w:rPr>
        <w:t xml:space="preserve">) </w:t>
      </w:r>
      <w:r>
        <w:rPr>
          <w:rFonts w:ascii="Garamond" w:eastAsia="Garamond" w:hAnsi="Garamond" w:cs="Garamond"/>
          <w:i/>
          <w:sz w:val="22"/>
          <w:szCs w:val="22"/>
        </w:rPr>
        <w:t>New Directions for Computing Education</w:t>
      </w:r>
      <w:r>
        <w:rPr>
          <w:rFonts w:ascii="Garamond" w:eastAsia="Garamond" w:hAnsi="Garamond" w:cs="Garamond"/>
          <w:sz w:val="22"/>
          <w:szCs w:val="22"/>
        </w:rPr>
        <w:t xml:space="preserve">. Springer, Cham.  </w:t>
      </w:r>
      <w:proofErr w:type="spellStart"/>
      <w:r>
        <w:rPr>
          <w:rFonts w:ascii="Garamond" w:eastAsia="Garamond" w:hAnsi="Garamond" w:cs="Garamond"/>
          <w:sz w:val="22"/>
          <w:szCs w:val="22"/>
        </w:rPr>
        <w:t>doi</w:t>
      </w:r>
      <w:proofErr w:type="spellEnd"/>
      <w:r>
        <w:rPr>
          <w:rFonts w:ascii="Garamond" w:eastAsia="Garamond" w:hAnsi="Garamond" w:cs="Garamond"/>
          <w:sz w:val="22"/>
          <w:szCs w:val="22"/>
        </w:rPr>
        <w:t>:</w:t>
      </w:r>
      <w:hyperlink r:id="rId16">
        <w:r>
          <w:rPr>
            <w:rFonts w:ascii="Garamond" w:eastAsia="Garamond" w:hAnsi="Garamond" w:cs="Garamond"/>
            <w:sz w:val="22"/>
            <w:szCs w:val="22"/>
          </w:rPr>
          <w:t xml:space="preserve"> </w:t>
        </w:r>
      </w:hyperlink>
      <w:r>
        <w:fldChar w:fldCharType="begin"/>
      </w:r>
      <w:r>
        <w:instrText xml:space="preserve"> HYPERLINK "https://doi.org/10.1007/978-3-319-54226-3_3" </w:instrText>
      </w:r>
      <w:r>
        <w:fldChar w:fldCharType="separate"/>
      </w:r>
      <w:r>
        <w:rPr>
          <w:rFonts w:ascii="Garamond" w:eastAsia="Garamond" w:hAnsi="Garamond" w:cs="Garamond"/>
          <w:color w:val="1155CC"/>
          <w:sz w:val="22"/>
          <w:szCs w:val="22"/>
          <w:u w:val="single"/>
        </w:rPr>
        <w:t>https://doi.org/10.1007/978-3-319-54226-3_3</w:t>
      </w:r>
    </w:p>
    <w:p w14:paraId="6D518B42" w14:textId="77777777" w:rsidR="00332A48" w:rsidRDefault="00180294">
      <w:pPr>
        <w:rPr>
          <w:rFonts w:ascii="Garamond" w:eastAsia="Garamond" w:hAnsi="Garamond" w:cs="Garamond"/>
          <w:sz w:val="22"/>
          <w:szCs w:val="22"/>
        </w:rPr>
      </w:pPr>
      <w:r>
        <w:fldChar w:fldCharType="end"/>
      </w:r>
      <w:r>
        <w:rPr>
          <w:rFonts w:ascii="Garamond" w:eastAsia="Garamond" w:hAnsi="Garamond" w:cs="Garamond"/>
          <w:sz w:val="22"/>
          <w:szCs w:val="22"/>
        </w:rPr>
        <w:t xml:space="preserve"> </w:t>
      </w:r>
    </w:p>
    <w:p w14:paraId="6C5857A3" w14:textId="77777777" w:rsidR="00332A48" w:rsidRDefault="00180294">
      <w:pPr>
        <w:rPr>
          <w:rFonts w:ascii="Garamond" w:eastAsia="Garamond" w:hAnsi="Garamond" w:cs="Garamond"/>
          <w:color w:val="1155CC"/>
          <w:sz w:val="22"/>
          <w:szCs w:val="22"/>
          <w:u w:val="single"/>
        </w:rPr>
      </w:pPr>
      <w:r>
        <w:rPr>
          <w:rFonts w:ascii="Garamond" w:eastAsia="Garamond" w:hAnsi="Garamond" w:cs="Garamond"/>
          <w:sz w:val="22"/>
          <w:szCs w:val="22"/>
        </w:rPr>
        <w:t xml:space="preserve">Engle, J., </w:t>
      </w:r>
      <w:proofErr w:type="spellStart"/>
      <w:r>
        <w:rPr>
          <w:rFonts w:ascii="Garamond" w:eastAsia="Garamond" w:hAnsi="Garamond" w:cs="Garamond"/>
          <w:sz w:val="22"/>
          <w:szCs w:val="22"/>
        </w:rPr>
        <w:t>Bermeo</w:t>
      </w:r>
      <w:proofErr w:type="spellEnd"/>
      <w:r>
        <w:rPr>
          <w:rFonts w:ascii="Garamond" w:eastAsia="Garamond" w:hAnsi="Garamond" w:cs="Garamond"/>
          <w:sz w:val="22"/>
          <w:szCs w:val="22"/>
        </w:rPr>
        <w:t>, A., O’Brien, C. (2006). Straight from the Source: What Works for First-Generation College Students. Washington, DC: Pell Institute for the Study of Opportunity in Higher Education. Retrieved from</w:t>
      </w:r>
      <w:hyperlink r:id="rId17">
        <w:r>
          <w:rPr>
            <w:rFonts w:ascii="Garamond" w:eastAsia="Garamond" w:hAnsi="Garamond" w:cs="Garamond"/>
            <w:sz w:val="22"/>
            <w:szCs w:val="22"/>
          </w:rPr>
          <w:t xml:space="preserve"> </w:t>
        </w:r>
      </w:hyperlink>
      <w:r>
        <w:fldChar w:fldCharType="begin"/>
      </w:r>
      <w:r>
        <w:instrText xml:space="preserve"> HYPERLINK "http://www.pellinstitute.org/downloads/publications-Straight_from_the_Source.pdf" </w:instrText>
      </w:r>
      <w:r>
        <w:fldChar w:fldCharType="separate"/>
      </w:r>
      <w:r>
        <w:rPr>
          <w:rFonts w:ascii="Garamond" w:eastAsia="Garamond" w:hAnsi="Garamond" w:cs="Garamond"/>
          <w:color w:val="1155CC"/>
          <w:sz w:val="22"/>
          <w:szCs w:val="22"/>
          <w:u w:val="single"/>
        </w:rPr>
        <w:t>http://www.pellinstitute.org/downloads/publications-Straight_from_the_Source.pdf</w:t>
      </w:r>
    </w:p>
    <w:p w14:paraId="14270160" w14:textId="77777777" w:rsidR="00332A48" w:rsidRDefault="00180294">
      <w:pPr>
        <w:rPr>
          <w:rFonts w:ascii="Garamond" w:eastAsia="Garamond" w:hAnsi="Garamond" w:cs="Garamond"/>
          <w:sz w:val="22"/>
          <w:szCs w:val="22"/>
        </w:rPr>
      </w:pPr>
      <w:r>
        <w:fldChar w:fldCharType="end"/>
      </w:r>
      <w:r>
        <w:rPr>
          <w:rFonts w:ascii="Garamond" w:eastAsia="Garamond" w:hAnsi="Garamond" w:cs="Garamond"/>
          <w:sz w:val="22"/>
          <w:szCs w:val="22"/>
        </w:rPr>
        <w:t xml:space="preserve"> </w:t>
      </w:r>
    </w:p>
    <w:p w14:paraId="376C8EC6" w14:textId="77777777" w:rsidR="00332A48" w:rsidRDefault="00180294">
      <w:pPr>
        <w:rPr>
          <w:rFonts w:ascii="Garamond" w:eastAsia="Garamond" w:hAnsi="Garamond" w:cs="Garamond"/>
          <w:color w:val="1155CC"/>
          <w:sz w:val="22"/>
          <w:szCs w:val="22"/>
          <w:u w:val="single"/>
        </w:rPr>
      </w:pPr>
      <w:r>
        <w:rPr>
          <w:rFonts w:ascii="Garamond" w:eastAsia="Garamond" w:hAnsi="Garamond" w:cs="Garamond"/>
          <w:sz w:val="22"/>
          <w:szCs w:val="22"/>
        </w:rPr>
        <w:t xml:space="preserve">Hillman, N. &amp; </w:t>
      </w:r>
      <w:proofErr w:type="spellStart"/>
      <w:r>
        <w:rPr>
          <w:rFonts w:ascii="Garamond" w:eastAsia="Garamond" w:hAnsi="Garamond" w:cs="Garamond"/>
          <w:sz w:val="22"/>
          <w:szCs w:val="22"/>
        </w:rPr>
        <w:t>Weichman</w:t>
      </w:r>
      <w:proofErr w:type="spellEnd"/>
      <w:r>
        <w:rPr>
          <w:rFonts w:ascii="Garamond" w:eastAsia="Garamond" w:hAnsi="Garamond" w:cs="Garamond"/>
          <w:sz w:val="22"/>
          <w:szCs w:val="22"/>
        </w:rPr>
        <w:t xml:space="preserve">, T. (2016). Education Deserts: The Continued Significance of “Place” in the Twenty-First Century. </w:t>
      </w:r>
      <w:r>
        <w:rPr>
          <w:rFonts w:ascii="Garamond" w:eastAsia="Garamond" w:hAnsi="Garamond" w:cs="Garamond"/>
          <w:i/>
          <w:sz w:val="22"/>
          <w:szCs w:val="22"/>
        </w:rPr>
        <w:t>Viewpoints: Voices from the Field</w:t>
      </w:r>
      <w:r>
        <w:rPr>
          <w:rFonts w:ascii="Garamond" w:eastAsia="Garamond" w:hAnsi="Garamond" w:cs="Garamond"/>
          <w:sz w:val="22"/>
          <w:szCs w:val="22"/>
        </w:rPr>
        <w:t>. Washington, DC: American Council on Education. Retrieved from</w:t>
      </w:r>
      <w:hyperlink r:id="rId18">
        <w:r>
          <w:rPr>
            <w:rFonts w:ascii="Garamond" w:eastAsia="Garamond" w:hAnsi="Garamond" w:cs="Garamond"/>
            <w:sz w:val="22"/>
            <w:szCs w:val="22"/>
          </w:rPr>
          <w:t xml:space="preserve"> </w:t>
        </w:r>
      </w:hyperlink>
      <w:r>
        <w:fldChar w:fldCharType="begin"/>
      </w:r>
      <w:r>
        <w:instrText xml:space="preserve"> HYPERLINK "http://www.acenet.edu/news-room/Documents/Education-Deserts-The-Continued-Significance-of-Place-in-the-Twenty-First-Century.pdf" </w:instrText>
      </w:r>
      <w:r>
        <w:fldChar w:fldCharType="separate"/>
      </w:r>
      <w:r>
        <w:rPr>
          <w:rFonts w:ascii="Garamond" w:eastAsia="Garamond" w:hAnsi="Garamond" w:cs="Garamond"/>
          <w:color w:val="1155CC"/>
          <w:sz w:val="22"/>
          <w:szCs w:val="22"/>
          <w:u w:val="single"/>
        </w:rPr>
        <w:t>http://www.acenet.edu/news-room/Documents/Education-Deserts-The-Continued-Significance-of-Place-in-the-Twenty-First-Century.pdf</w:t>
      </w:r>
    </w:p>
    <w:p w14:paraId="5AAE2608" w14:textId="77777777" w:rsidR="00332A48" w:rsidRDefault="00180294">
      <w:pPr>
        <w:rPr>
          <w:rFonts w:ascii="Garamond" w:eastAsia="Garamond" w:hAnsi="Garamond" w:cs="Garamond"/>
          <w:sz w:val="22"/>
          <w:szCs w:val="22"/>
        </w:rPr>
      </w:pPr>
      <w:r>
        <w:fldChar w:fldCharType="end"/>
      </w:r>
      <w:r>
        <w:rPr>
          <w:rFonts w:ascii="Garamond" w:eastAsia="Garamond" w:hAnsi="Garamond" w:cs="Garamond"/>
          <w:sz w:val="22"/>
          <w:szCs w:val="22"/>
        </w:rPr>
        <w:t xml:space="preserve"> </w:t>
      </w:r>
    </w:p>
    <w:p w14:paraId="65F5F485" w14:textId="77777777" w:rsidR="00332A48" w:rsidRDefault="00180294">
      <w:pPr>
        <w:rPr>
          <w:rFonts w:ascii="Garamond" w:eastAsia="Garamond" w:hAnsi="Garamond" w:cs="Garamond"/>
          <w:sz w:val="22"/>
          <w:szCs w:val="22"/>
        </w:rPr>
      </w:pPr>
      <w:proofErr w:type="spellStart"/>
      <w:r>
        <w:rPr>
          <w:rFonts w:ascii="Garamond" w:eastAsia="Garamond" w:hAnsi="Garamond" w:cs="Garamond"/>
          <w:sz w:val="22"/>
          <w:szCs w:val="22"/>
        </w:rPr>
        <w:t>Nagappan</w:t>
      </w:r>
      <w:proofErr w:type="spellEnd"/>
      <w:r>
        <w:rPr>
          <w:rFonts w:ascii="Garamond" w:eastAsia="Garamond" w:hAnsi="Garamond" w:cs="Garamond"/>
          <w:sz w:val="22"/>
          <w:szCs w:val="22"/>
        </w:rPr>
        <w:t xml:space="preserve">, N., Williams, L., </w:t>
      </w:r>
      <w:proofErr w:type="spellStart"/>
      <w:r>
        <w:rPr>
          <w:rFonts w:ascii="Garamond" w:eastAsia="Garamond" w:hAnsi="Garamond" w:cs="Garamond"/>
          <w:sz w:val="22"/>
          <w:szCs w:val="22"/>
        </w:rPr>
        <w:t>Ferzli</w:t>
      </w:r>
      <w:proofErr w:type="spellEnd"/>
      <w:r>
        <w:rPr>
          <w:rFonts w:ascii="Garamond" w:eastAsia="Garamond" w:hAnsi="Garamond" w:cs="Garamond"/>
          <w:sz w:val="22"/>
          <w:szCs w:val="22"/>
        </w:rPr>
        <w:t xml:space="preserve">, M., Wiebe, E., Yang, K., Miller, C., &amp; </w:t>
      </w:r>
      <w:proofErr w:type="spellStart"/>
      <w:r>
        <w:rPr>
          <w:rFonts w:ascii="Garamond" w:eastAsia="Garamond" w:hAnsi="Garamond" w:cs="Garamond"/>
          <w:sz w:val="22"/>
          <w:szCs w:val="22"/>
        </w:rPr>
        <w:t>Balik</w:t>
      </w:r>
      <w:proofErr w:type="spellEnd"/>
      <w:r>
        <w:rPr>
          <w:rFonts w:ascii="Garamond" w:eastAsia="Garamond" w:hAnsi="Garamond" w:cs="Garamond"/>
          <w:sz w:val="22"/>
          <w:szCs w:val="22"/>
        </w:rPr>
        <w:t xml:space="preserve">, S. (2003). Improving the CS1 experience with pair programming. In </w:t>
      </w:r>
      <w:r>
        <w:rPr>
          <w:rFonts w:ascii="Garamond" w:eastAsia="Garamond" w:hAnsi="Garamond" w:cs="Garamond"/>
          <w:i/>
          <w:sz w:val="22"/>
          <w:szCs w:val="22"/>
        </w:rPr>
        <w:t>Proceedings of the 34th SIGCSE technical symposium on Computer science education</w:t>
      </w:r>
      <w:r>
        <w:rPr>
          <w:rFonts w:ascii="Garamond" w:eastAsia="Garamond" w:hAnsi="Garamond" w:cs="Garamond"/>
          <w:sz w:val="22"/>
          <w:szCs w:val="22"/>
        </w:rPr>
        <w:t xml:space="preserve"> (SIGCSE '03). ACM, New York, NY, USA, 359-362. DOI=http://dx.doi.org/10.1145/611892.612006</w:t>
      </w:r>
    </w:p>
    <w:p w14:paraId="27B27693" w14:textId="77777777" w:rsidR="00332A48" w:rsidRDefault="00180294">
      <w:pPr>
        <w:rPr>
          <w:rFonts w:ascii="Garamond" w:eastAsia="Garamond" w:hAnsi="Garamond" w:cs="Garamond"/>
          <w:sz w:val="22"/>
          <w:szCs w:val="22"/>
        </w:rPr>
      </w:pPr>
      <w:r>
        <w:rPr>
          <w:rFonts w:ascii="Garamond" w:eastAsia="Garamond" w:hAnsi="Garamond" w:cs="Garamond"/>
          <w:sz w:val="22"/>
          <w:szCs w:val="22"/>
        </w:rPr>
        <w:t xml:space="preserve"> </w:t>
      </w:r>
    </w:p>
    <w:p w14:paraId="047B9A3B" w14:textId="77777777" w:rsidR="00332A48" w:rsidRDefault="00180294">
      <w:pPr>
        <w:rPr>
          <w:rFonts w:ascii="Garamond" w:eastAsia="Garamond" w:hAnsi="Garamond" w:cs="Garamond"/>
          <w:color w:val="1155CC"/>
          <w:sz w:val="22"/>
          <w:szCs w:val="22"/>
          <w:u w:val="single"/>
        </w:rPr>
      </w:pPr>
      <w:r>
        <w:rPr>
          <w:rFonts w:ascii="Garamond" w:eastAsia="Garamond" w:hAnsi="Garamond" w:cs="Garamond"/>
          <w:sz w:val="22"/>
          <w:szCs w:val="22"/>
        </w:rPr>
        <w:t>Oregon State University (2017). Oregon State University Mission Statement. Retrieved from</w:t>
      </w:r>
      <w:hyperlink r:id="rId19">
        <w:r>
          <w:rPr>
            <w:rFonts w:ascii="Garamond" w:eastAsia="Garamond" w:hAnsi="Garamond" w:cs="Garamond"/>
            <w:sz w:val="22"/>
            <w:szCs w:val="22"/>
          </w:rPr>
          <w:t xml:space="preserve"> </w:t>
        </w:r>
      </w:hyperlink>
      <w:r>
        <w:fldChar w:fldCharType="begin"/>
      </w:r>
      <w:r>
        <w:instrText xml:space="preserve"> HYPERLINK "http://leadership.oregonstate.edu/trustees/oregon-state-university-mission-statement" </w:instrText>
      </w:r>
      <w:r>
        <w:fldChar w:fldCharType="separate"/>
      </w:r>
      <w:r>
        <w:rPr>
          <w:rFonts w:ascii="Garamond" w:eastAsia="Garamond" w:hAnsi="Garamond" w:cs="Garamond"/>
          <w:color w:val="1155CC"/>
          <w:sz w:val="22"/>
          <w:szCs w:val="22"/>
          <w:u w:val="single"/>
        </w:rPr>
        <w:t>http://leadership.oregonstate.edu/trustees/oregon-state-university-mission-statement</w:t>
      </w:r>
    </w:p>
    <w:p w14:paraId="14D87F16" w14:textId="77777777" w:rsidR="00332A48" w:rsidRDefault="00180294">
      <w:pPr>
        <w:rPr>
          <w:rFonts w:ascii="Garamond" w:eastAsia="Garamond" w:hAnsi="Garamond" w:cs="Garamond"/>
          <w:sz w:val="22"/>
          <w:szCs w:val="22"/>
        </w:rPr>
      </w:pPr>
      <w:r>
        <w:fldChar w:fldCharType="end"/>
      </w:r>
      <w:r>
        <w:rPr>
          <w:rFonts w:ascii="Garamond" w:eastAsia="Garamond" w:hAnsi="Garamond" w:cs="Garamond"/>
          <w:sz w:val="22"/>
          <w:szCs w:val="22"/>
        </w:rPr>
        <w:t xml:space="preserve"> </w:t>
      </w:r>
    </w:p>
    <w:p w14:paraId="50902491" w14:textId="77777777" w:rsidR="00332A48" w:rsidRDefault="00180294">
      <w:pPr>
        <w:rPr>
          <w:rFonts w:ascii="Garamond" w:eastAsia="Garamond" w:hAnsi="Garamond" w:cs="Garamond"/>
          <w:sz w:val="22"/>
          <w:szCs w:val="22"/>
        </w:rPr>
      </w:pPr>
      <w:r>
        <w:rPr>
          <w:rFonts w:ascii="Garamond" w:eastAsia="Garamond" w:hAnsi="Garamond" w:cs="Garamond"/>
          <w:sz w:val="22"/>
          <w:szCs w:val="22"/>
        </w:rPr>
        <w:t xml:space="preserve">Wilson, C., </w:t>
      </w:r>
      <w:proofErr w:type="spellStart"/>
      <w:r>
        <w:rPr>
          <w:rFonts w:ascii="Garamond" w:eastAsia="Garamond" w:hAnsi="Garamond" w:cs="Garamond"/>
          <w:sz w:val="22"/>
          <w:szCs w:val="22"/>
        </w:rPr>
        <w:t>Sudol</w:t>
      </w:r>
      <w:proofErr w:type="spellEnd"/>
      <w:r>
        <w:rPr>
          <w:rFonts w:ascii="Garamond" w:eastAsia="Garamond" w:hAnsi="Garamond" w:cs="Garamond"/>
          <w:sz w:val="22"/>
          <w:szCs w:val="22"/>
        </w:rPr>
        <w:t>, L. A., Stephenson, C. &amp; Stehlik, M. 2010. Running on Empty: The Failure to Teach K-12 Computer Science in the Digital Age. The Association for Computing Machinery &amp; The Computer Science Teachers Association. Retrieved from http://runningonempty.acm.org/fullreport2.pdf</w:t>
      </w:r>
    </w:p>
    <w:p w14:paraId="44D7A3A5" w14:textId="77777777" w:rsidR="00332A48" w:rsidRDefault="00332A48">
      <w:pPr>
        <w:rPr>
          <w:rFonts w:ascii="Garamond" w:eastAsia="Garamond" w:hAnsi="Garamond" w:cs="Garamond"/>
          <w:sz w:val="22"/>
          <w:szCs w:val="22"/>
        </w:rPr>
      </w:pPr>
    </w:p>
    <w:sectPr w:rsidR="00332A48">
      <w:footerReference w:type="default" r:id="rId20"/>
      <w:pgSz w:w="12240" w:h="15840"/>
      <w:pgMar w:top="1152" w:right="1440" w:bottom="1152" w:left="1440" w:header="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ubin, Marc Joseph" w:date="2017-09-12T21:36:00Z" w:initials="RMJ">
    <w:p w14:paraId="152EFACE" w14:textId="75BD0CE5" w:rsidR="0051774A" w:rsidRDefault="0051774A">
      <w:pPr>
        <w:pStyle w:val="CommentText"/>
      </w:pPr>
      <w:r>
        <w:rPr>
          <w:rStyle w:val="CommentReference"/>
        </w:rPr>
        <w:annotationRef/>
      </w:r>
      <w:r>
        <w:t xml:space="preserve">Not “Software Engineering? </w:t>
      </w:r>
    </w:p>
  </w:comment>
  <w:comment w:id="2" w:author="Rubin, Marc Joseph" w:date="2017-09-12T21:37:00Z" w:initials="RMJ">
    <w:p w14:paraId="10487F32" w14:textId="4888D9FD" w:rsidR="0051774A" w:rsidRDefault="0051774A">
      <w:pPr>
        <w:pStyle w:val="CommentText"/>
      </w:pPr>
      <w:r>
        <w:rPr>
          <w:rStyle w:val="CommentReference"/>
        </w:rPr>
        <w:annotationRef/>
      </w:r>
      <w:r>
        <w:t xml:space="preserve">Make bold or italics.  </w:t>
      </w:r>
    </w:p>
  </w:comment>
  <w:comment w:id="3" w:author="Rubin, Marc Joseph" w:date="2017-09-12T21:39:00Z" w:initials="RMJ">
    <w:p w14:paraId="661F1C02" w14:textId="1736D8BA" w:rsidR="002236A4" w:rsidRDefault="002236A4">
      <w:pPr>
        <w:pStyle w:val="CommentText"/>
      </w:pPr>
      <w:r>
        <w:rPr>
          <w:rStyle w:val="CommentReference"/>
        </w:rPr>
        <w:annotationRef/>
      </w:r>
      <w:r>
        <w:t>Why?  You need to qualify this bold claim.</w:t>
      </w:r>
      <w:r>
        <w:br/>
      </w:r>
      <w:r>
        <w:br/>
        <w:t xml:space="preserve">Why? Because computer science doesn’t teach software </w:t>
      </w:r>
      <w:proofErr w:type="gramStart"/>
      <w:r>
        <w:t>engineering..</w:t>
      </w:r>
      <w:proofErr w:type="gramEnd"/>
      <w:r>
        <w:t xml:space="preserve"> it teaches the science of </w:t>
      </w:r>
      <w:proofErr w:type="gramStart"/>
      <w:r>
        <w:t>computing..</w:t>
      </w:r>
      <w:proofErr w:type="gramEnd"/>
      <w:r>
        <w:t xml:space="preserve"> </w:t>
      </w:r>
    </w:p>
  </w:comment>
  <w:comment w:id="4" w:author="Rubin, Marc Joseph" w:date="2017-09-12T21:40:00Z" w:initials="RMJ">
    <w:p w14:paraId="516524C1" w14:textId="5245FA29" w:rsidR="00855742" w:rsidRDefault="00855742">
      <w:pPr>
        <w:pStyle w:val="CommentText"/>
      </w:pPr>
      <w:r>
        <w:rPr>
          <w:rStyle w:val="CommentReference"/>
        </w:rPr>
        <w:annotationRef/>
      </w:r>
      <w:r>
        <w:t xml:space="preserve">Synonym for principles? </w:t>
      </w:r>
    </w:p>
  </w:comment>
  <w:comment w:id="5" w:author="Rubin, Marc Joseph" w:date="2017-09-12T21:41:00Z" w:initials="RMJ">
    <w:p w14:paraId="619ADD52" w14:textId="42D978B2" w:rsidR="00855742" w:rsidRDefault="00855742">
      <w:pPr>
        <w:pStyle w:val="CommentText"/>
      </w:pPr>
      <w:r>
        <w:rPr>
          <w:rStyle w:val="CommentReference"/>
        </w:rPr>
        <w:annotationRef/>
      </w:r>
      <w:r>
        <w:t>What does this jargon “full stack” mean?</w:t>
      </w:r>
    </w:p>
  </w:comment>
  <w:comment w:id="6" w:author="Rubin, Marc Joseph" w:date="2017-09-12T21:42:00Z" w:initials="RMJ">
    <w:p w14:paraId="6697C4FA" w14:textId="06A8671D" w:rsidR="00855742" w:rsidRDefault="00855742">
      <w:pPr>
        <w:pStyle w:val="CommentText"/>
      </w:pPr>
      <w:r>
        <w:rPr>
          <w:rStyle w:val="CommentReference"/>
        </w:rPr>
        <w:annotationRef/>
      </w:r>
      <w:r>
        <w:rPr>
          <w:rStyle w:val="CommentReference"/>
        </w:rPr>
        <w:t xml:space="preserve">This is a bit </w:t>
      </w:r>
      <w:proofErr w:type="spellStart"/>
      <w:proofErr w:type="gramStart"/>
      <w:r>
        <w:rPr>
          <w:rStyle w:val="CommentReference"/>
        </w:rPr>
        <w:t>clanky</w:t>
      </w:r>
      <w:proofErr w:type="spellEnd"/>
      <w:r>
        <w:rPr>
          <w:rStyle w:val="CommentReference"/>
        </w:rPr>
        <w:t>..</w:t>
      </w:r>
      <w:proofErr w:type="gramEnd"/>
      <w:r>
        <w:rPr>
          <w:rStyle w:val="CommentReference"/>
        </w:rPr>
        <w:t xml:space="preserve"> needs to be reworked.  </w:t>
      </w:r>
      <w:r>
        <w:rPr>
          <w:rStyle w:val="CommentReference"/>
        </w:rPr>
        <w:br/>
      </w:r>
      <w:r>
        <w:rPr>
          <w:rStyle w:val="CommentReference"/>
        </w:rPr>
        <w:br/>
        <w:t xml:space="preserve">“During the second year, students repeat this project-based experience and go deeper in topics related to “data”; that </w:t>
      </w:r>
      <w:proofErr w:type="gramStart"/>
      <w:r>
        <w:rPr>
          <w:rStyle w:val="CommentReference"/>
        </w:rPr>
        <w:t>is..</w:t>
      </w:r>
      <w:proofErr w:type="gramEnd"/>
    </w:p>
  </w:comment>
  <w:comment w:id="9" w:author="Rubin, Marc Joseph" w:date="2017-09-12T21:43:00Z" w:initials="RMJ">
    <w:p w14:paraId="05886ABA" w14:textId="22F85F2A" w:rsidR="00855742" w:rsidRDefault="00855742">
      <w:pPr>
        <w:pStyle w:val="CommentText"/>
      </w:pPr>
      <w:r>
        <w:rPr>
          <w:rStyle w:val="CommentReference"/>
        </w:rPr>
        <w:annotationRef/>
      </w:r>
      <w:r>
        <w:t>What is the process?  And why is it so important.?</w:t>
      </w:r>
    </w:p>
  </w:comment>
  <w:comment w:id="10" w:author="Rubin, Marc Joseph" w:date="2017-09-12T21:48:00Z" w:initials="RMJ">
    <w:p w14:paraId="08C1C7CA" w14:textId="2421CD43" w:rsidR="001235E5" w:rsidRDefault="001235E5">
      <w:pPr>
        <w:pStyle w:val="CommentText"/>
      </w:pPr>
      <w:r>
        <w:rPr>
          <w:rStyle w:val="CommentReference"/>
        </w:rPr>
        <w:annotationRef/>
      </w:r>
      <w:r>
        <w:t>No “capstone”</w:t>
      </w:r>
    </w:p>
  </w:comment>
  <w:comment w:id="11" w:author="Rubin, Marc Joseph" w:date="2017-09-12T21:43:00Z" w:initials="RMJ">
    <w:p w14:paraId="2D678568" w14:textId="27D391EE" w:rsidR="00855742" w:rsidRDefault="00855742">
      <w:pPr>
        <w:pStyle w:val="CommentText"/>
      </w:pPr>
      <w:r>
        <w:rPr>
          <w:rStyle w:val="CommentReference"/>
        </w:rPr>
        <w:annotationRef/>
      </w:r>
      <w:r>
        <w:t>“even more” than what?  How about “a high degree of”</w:t>
      </w:r>
    </w:p>
  </w:comment>
  <w:comment w:id="12" w:author="Rubin, Marc Joseph" w:date="2017-09-12T21:44:00Z" w:initials="RMJ">
    <w:p w14:paraId="12DE037B" w14:textId="7752C6DA" w:rsidR="00630CBE" w:rsidRDefault="00630CBE">
      <w:pPr>
        <w:pStyle w:val="CommentText"/>
      </w:pPr>
      <w:r>
        <w:rPr>
          <w:rStyle w:val="CommentReference"/>
        </w:rPr>
        <w:annotationRef/>
      </w:r>
      <w:r>
        <w:t>Does this scale with 250+ students in the program?  What counts as an apprenticeship?  Who manages this? How?</w:t>
      </w:r>
    </w:p>
  </w:comment>
  <w:comment w:id="14" w:author="Rubin, Marc Joseph" w:date="2017-09-12T21:59:00Z" w:initials="RMJ">
    <w:p w14:paraId="1448C98B" w14:textId="54DF8A92" w:rsidR="009C5975" w:rsidRDefault="009C5975">
      <w:pPr>
        <w:pStyle w:val="CommentText"/>
      </w:pPr>
      <w:r>
        <w:rPr>
          <w:rStyle w:val="CommentReference"/>
        </w:rPr>
        <w:annotationRef/>
      </w:r>
      <w:r>
        <w:t xml:space="preserve">Do you have drafts for any of the CAT </w:t>
      </w:r>
      <w:r>
        <w:t>IIs</w:t>
      </w:r>
      <w:bookmarkStart w:id="15" w:name="_GoBack"/>
      <w:bookmarkEnd w:id="15"/>
      <w:r>
        <w:t xml:space="preserve">? </w:t>
      </w:r>
    </w:p>
  </w:comment>
  <w:comment w:id="16" w:author="Rubin, Marc Joseph" w:date="2017-09-12T21:48:00Z" w:initials="RMJ">
    <w:p w14:paraId="3FCC5B88" w14:textId="4C7640A6" w:rsidR="001235E5" w:rsidRDefault="001235E5">
      <w:pPr>
        <w:pStyle w:val="CommentText"/>
      </w:pPr>
      <w:r>
        <w:rPr>
          <w:rStyle w:val="CommentReference"/>
        </w:rPr>
        <w:annotationRef/>
      </w:r>
      <w:r>
        <w:t xml:space="preserve">I’m eager to see the syllabus for </w:t>
      </w:r>
      <w:proofErr w:type="gramStart"/>
      <w:r>
        <w:t>this..</w:t>
      </w:r>
      <w:proofErr w:type="gramEnd"/>
      <w:r>
        <w:t xml:space="preserve"> </w:t>
      </w:r>
    </w:p>
  </w:comment>
  <w:comment w:id="26" w:author="Rubin, Marc Joseph" w:date="2017-09-12T21:50:00Z" w:initials="RMJ">
    <w:p w14:paraId="5B306BB4" w14:textId="53BD7D14" w:rsidR="00927C2E" w:rsidRDefault="00927C2E">
      <w:pPr>
        <w:pStyle w:val="CommentText"/>
      </w:pPr>
      <w:r>
        <w:rPr>
          <w:rStyle w:val="CommentReference"/>
        </w:rPr>
        <w:annotationRef/>
      </w:r>
      <w:r>
        <w:t>Need to rework.  This is a long sentence.</w:t>
      </w:r>
      <w:r>
        <w:br/>
      </w:r>
      <w:r>
        <w:br/>
        <w:t xml:space="preserve">Also- it needs to be more precise and specific.  E.g., SE meets “advancing science of </w:t>
      </w:r>
      <w:proofErr w:type="gramStart"/>
      <w:r>
        <w:t>sustainable..</w:t>
      </w:r>
      <w:proofErr w:type="gramEnd"/>
      <w:r>
        <w:t xml:space="preserve"> by …” </w:t>
      </w:r>
    </w:p>
  </w:comment>
  <w:comment w:id="30" w:author="Rubin, Marc Joseph" w:date="2017-09-12T21:54:00Z" w:initials="RMJ">
    <w:p w14:paraId="147BE8A4" w14:textId="77777777" w:rsidR="000C38E0" w:rsidRDefault="000C38E0">
      <w:pPr>
        <w:pStyle w:val="CommentText"/>
      </w:pPr>
      <w:r>
        <w:rPr>
          <w:rStyle w:val="CommentReference"/>
        </w:rPr>
        <w:annotationRef/>
      </w:r>
      <w:r>
        <w:t>Needs to be reworked.</w:t>
      </w:r>
    </w:p>
    <w:p w14:paraId="25AC8402" w14:textId="77777777" w:rsidR="000C38E0" w:rsidRDefault="000C38E0">
      <w:pPr>
        <w:pStyle w:val="CommentText"/>
      </w:pPr>
    </w:p>
    <w:p w14:paraId="163FF7C9" w14:textId="2CF939F3" w:rsidR="000C38E0" w:rsidRDefault="000C38E0">
      <w:pPr>
        <w:pStyle w:val="CommentText"/>
      </w:pPr>
      <w:r>
        <w:t>“An advantage of the proposed SE program is its ability to implement proven pedagogical methods</w:t>
      </w:r>
      <w:r w:rsidR="00B2132C">
        <w:t>,</w:t>
      </w:r>
      <w:r>
        <w:t xml:space="preserve"> based on decades of prior research</w:t>
      </w:r>
      <w:r w:rsidR="00B2132C">
        <w:t>, directly into the curriculum.</w:t>
      </w:r>
      <w:r>
        <w:t>”</w:t>
      </w:r>
    </w:p>
  </w:comment>
  <w:comment w:id="32" w:author="Rubin, Marc Joseph" w:date="2017-09-12T21:57:00Z" w:initials="RMJ">
    <w:p w14:paraId="25F811B8" w14:textId="53B470B0" w:rsidR="00BE4D38" w:rsidRDefault="00BE4D38">
      <w:pPr>
        <w:pStyle w:val="CommentText"/>
      </w:pPr>
      <w:r>
        <w:rPr>
          <w:rStyle w:val="CommentReference"/>
        </w:rPr>
        <w:annotationRef/>
      </w:r>
      <w:r>
        <w:t xml:space="preserve">That’s a bold claim.  What do you have to back this up?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2EFACE" w15:done="0"/>
  <w15:commentEx w15:paraId="10487F32" w15:done="0"/>
  <w15:commentEx w15:paraId="661F1C02" w15:done="0"/>
  <w15:commentEx w15:paraId="516524C1" w15:done="0"/>
  <w15:commentEx w15:paraId="619ADD52" w15:done="0"/>
  <w15:commentEx w15:paraId="6697C4FA" w15:done="0"/>
  <w15:commentEx w15:paraId="05886ABA" w15:done="0"/>
  <w15:commentEx w15:paraId="08C1C7CA" w15:done="0"/>
  <w15:commentEx w15:paraId="2D678568" w15:done="0"/>
  <w15:commentEx w15:paraId="12DE037B" w15:done="0"/>
  <w15:commentEx w15:paraId="1448C98B" w15:done="0"/>
  <w15:commentEx w15:paraId="3FCC5B88" w15:done="0"/>
  <w15:commentEx w15:paraId="5B306BB4" w15:done="0"/>
  <w15:commentEx w15:paraId="163FF7C9" w15:done="0"/>
  <w15:commentEx w15:paraId="25F811B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9365B0" w14:textId="77777777" w:rsidR="00172979" w:rsidRDefault="00172979">
      <w:r>
        <w:separator/>
      </w:r>
    </w:p>
  </w:endnote>
  <w:endnote w:type="continuationSeparator" w:id="0">
    <w:p w14:paraId="616068B2" w14:textId="77777777" w:rsidR="00172979" w:rsidRDefault="00172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130BF" w14:textId="77777777" w:rsidR="003319EB" w:rsidRDefault="003319EB">
    <w:pPr>
      <w:tabs>
        <w:tab w:val="center" w:pos="4320"/>
        <w:tab w:val="right" w:pos="8640"/>
      </w:tabs>
      <w:jc w:val="center"/>
      <w:rPr>
        <w:rFonts w:ascii="Garamond" w:eastAsia="Garamond" w:hAnsi="Garamond" w:cs="Garamond"/>
        <w:sz w:val="20"/>
        <w:szCs w:val="20"/>
      </w:rPr>
    </w:pPr>
    <w:r>
      <w:rPr>
        <w:rFonts w:ascii="Garamond" w:eastAsia="Garamond" w:hAnsi="Garamond" w:cs="Garamond"/>
        <w:sz w:val="20"/>
        <w:szCs w:val="20"/>
      </w:rPr>
      <w:fldChar w:fldCharType="begin"/>
    </w:r>
    <w:r>
      <w:rPr>
        <w:rFonts w:ascii="Garamond" w:eastAsia="Garamond" w:hAnsi="Garamond" w:cs="Garamond"/>
        <w:sz w:val="20"/>
        <w:szCs w:val="20"/>
      </w:rPr>
      <w:instrText>PAGE</w:instrText>
    </w:r>
    <w:r>
      <w:rPr>
        <w:rFonts w:ascii="Garamond" w:eastAsia="Garamond" w:hAnsi="Garamond" w:cs="Garamond"/>
        <w:sz w:val="20"/>
        <w:szCs w:val="20"/>
      </w:rPr>
      <w:fldChar w:fldCharType="separate"/>
    </w:r>
    <w:r w:rsidR="009C5975">
      <w:rPr>
        <w:rFonts w:ascii="Garamond" w:eastAsia="Garamond" w:hAnsi="Garamond" w:cs="Garamond"/>
        <w:noProof/>
        <w:sz w:val="20"/>
        <w:szCs w:val="20"/>
      </w:rPr>
      <w:t>3</w:t>
    </w:r>
    <w:r>
      <w:rPr>
        <w:rFonts w:ascii="Garamond" w:eastAsia="Garamond" w:hAnsi="Garamond" w:cs="Garamond"/>
        <w:sz w:val="20"/>
        <w:szCs w:val="20"/>
      </w:rPr>
      <w:fldChar w:fldCharType="end"/>
    </w:r>
  </w:p>
  <w:p w14:paraId="6777E9D3" w14:textId="77777777" w:rsidR="003319EB" w:rsidRDefault="003319EB">
    <w:pPr>
      <w:tabs>
        <w:tab w:val="center" w:pos="6480"/>
        <w:tab w:val="right" w:pos="13680"/>
      </w:tabs>
      <w:spacing w:after="432"/>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28CE70" w14:textId="77777777" w:rsidR="00172979" w:rsidRDefault="00172979">
      <w:r>
        <w:separator/>
      </w:r>
    </w:p>
  </w:footnote>
  <w:footnote w:type="continuationSeparator" w:id="0">
    <w:p w14:paraId="30D1BE95" w14:textId="77777777" w:rsidR="00172979" w:rsidRDefault="0017297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2142F"/>
    <w:multiLevelType w:val="multilevel"/>
    <w:tmpl w:val="0B12F24C"/>
    <w:lvl w:ilvl="0">
      <w:start w:val="1"/>
      <w:numFmt w:val="lowerLetter"/>
      <w:lvlText w:val="%1."/>
      <w:lvlJc w:val="left"/>
      <w:pPr>
        <w:ind w:left="720" w:hanging="360"/>
      </w:pPr>
      <w:rPr>
        <w:strike w:val="0"/>
        <w:color w:val="00000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18314159"/>
    <w:multiLevelType w:val="multilevel"/>
    <w:tmpl w:val="8D185100"/>
    <w:lvl w:ilvl="0">
      <w:start w:val="1"/>
      <w:numFmt w:val="lowerRoman"/>
      <w:lvlText w:val="%1."/>
      <w:lvlJc w:val="righ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
    <w:nsid w:val="183C77F6"/>
    <w:multiLevelType w:val="multilevel"/>
    <w:tmpl w:val="DAAA676C"/>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nsid w:val="26F37A5B"/>
    <w:multiLevelType w:val="multilevel"/>
    <w:tmpl w:val="6B52ABEC"/>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nsid w:val="5BD65895"/>
    <w:multiLevelType w:val="multilevel"/>
    <w:tmpl w:val="047A308E"/>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nsid w:val="66151163"/>
    <w:multiLevelType w:val="multilevel"/>
    <w:tmpl w:val="636EC818"/>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nsid w:val="68CA6D40"/>
    <w:multiLevelType w:val="multilevel"/>
    <w:tmpl w:val="FBE66A8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nsid w:val="73066C2B"/>
    <w:multiLevelType w:val="multilevel"/>
    <w:tmpl w:val="EE5CE7C0"/>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5"/>
  </w:num>
  <w:num w:numId="2">
    <w:abstractNumId w:val="4"/>
  </w:num>
  <w:num w:numId="3">
    <w:abstractNumId w:val="2"/>
  </w:num>
  <w:num w:numId="4">
    <w:abstractNumId w:val="1"/>
  </w:num>
  <w:num w:numId="5">
    <w:abstractNumId w:val="6"/>
  </w:num>
  <w:num w:numId="6">
    <w:abstractNumId w:val="7"/>
  </w:num>
  <w:num w:numId="7">
    <w:abstractNumId w:val="3"/>
  </w:num>
  <w:num w:numId="8">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bin, Marc Joseph">
    <w15:presenceInfo w15:providerId="None" w15:userId="Rubin, Marc Josep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32A48"/>
    <w:rsid w:val="00024CB4"/>
    <w:rsid w:val="00026554"/>
    <w:rsid w:val="000A3588"/>
    <w:rsid w:val="000C38E0"/>
    <w:rsid w:val="00107F9F"/>
    <w:rsid w:val="001235E5"/>
    <w:rsid w:val="00172979"/>
    <w:rsid w:val="00180294"/>
    <w:rsid w:val="001F7344"/>
    <w:rsid w:val="00220E2C"/>
    <w:rsid w:val="002236A4"/>
    <w:rsid w:val="002507A1"/>
    <w:rsid w:val="002A2BE2"/>
    <w:rsid w:val="002C3C40"/>
    <w:rsid w:val="003319EB"/>
    <w:rsid w:val="00332A48"/>
    <w:rsid w:val="0033365E"/>
    <w:rsid w:val="003610A6"/>
    <w:rsid w:val="003660BC"/>
    <w:rsid w:val="003B4E96"/>
    <w:rsid w:val="004708E8"/>
    <w:rsid w:val="004A4E92"/>
    <w:rsid w:val="0051774A"/>
    <w:rsid w:val="00576558"/>
    <w:rsid w:val="006129AD"/>
    <w:rsid w:val="00612C8F"/>
    <w:rsid w:val="00620ABE"/>
    <w:rsid w:val="00630CBE"/>
    <w:rsid w:val="00645859"/>
    <w:rsid w:val="00657C9F"/>
    <w:rsid w:val="006F3AE0"/>
    <w:rsid w:val="00703174"/>
    <w:rsid w:val="00705DE3"/>
    <w:rsid w:val="007514AA"/>
    <w:rsid w:val="008178B0"/>
    <w:rsid w:val="00855742"/>
    <w:rsid w:val="008A114F"/>
    <w:rsid w:val="008B641D"/>
    <w:rsid w:val="008B7B65"/>
    <w:rsid w:val="008F0F26"/>
    <w:rsid w:val="00927C2E"/>
    <w:rsid w:val="009C06A4"/>
    <w:rsid w:val="009C5975"/>
    <w:rsid w:val="009D2656"/>
    <w:rsid w:val="00A02C4D"/>
    <w:rsid w:val="00A25A75"/>
    <w:rsid w:val="00A510AC"/>
    <w:rsid w:val="00B0337B"/>
    <w:rsid w:val="00B059A6"/>
    <w:rsid w:val="00B2132C"/>
    <w:rsid w:val="00BE4D38"/>
    <w:rsid w:val="00C44ACD"/>
    <w:rsid w:val="00CA5E2C"/>
    <w:rsid w:val="00CB09C6"/>
    <w:rsid w:val="00CB51C5"/>
    <w:rsid w:val="00D64C9A"/>
    <w:rsid w:val="00E3466A"/>
    <w:rsid w:val="00E377AD"/>
    <w:rsid w:val="00E64BE8"/>
    <w:rsid w:val="00FB5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9A7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3319EB"/>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1774A"/>
    <w:rPr>
      <w:sz w:val="18"/>
      <w:szCs w:val="18"/>
    </w:rPr>
  </w:style>
  <w:style w:type="paragraph" w:styleId="CommentText">
    <w:name w:val="annotation text"/>
    <w:basedOn w:val="Normal"/>
    <w:link w:val="CommentTextChar"/>
    <w:uiPriority w:val="99"/>
    <w:semiHidden/>
    <w:unhideWhenUsed/>
    <w:rsid w:val="0051774A"/>
  </w:style>
  <w:style w:type="character" w:customStyle="1" w:styleId="CommentTextChar">
    <w:name w:val="Comment Text Char"/>
    <w:basedOn w:val="DefaultParagraphFont"/>
    <w:link w:val="CommentText"/>
    <w:uiPriority w:val="99"/>
    <w:semiHidden/>
    <w:rsid w:val="0051774A"/>
  </w:style>
  <w:style w:type="paragraph" w:styleId="CommentSubject">
    <w:name w:val="annotation subject"/>
    <w:basedOn w:val="CommentText"/>
    <w:next w:val="CommentText"/>
    <w:link w:val="CommentSubjectChar"/>
    <w:uiPriority w:val="99"/>
    <w:semiHidden/>
    <w:unhideWhenUsed/>
    <w:rsid w:val="0051774A"/>
    <w:rPr>
      <w:b/>
      <w:bCs/>
      <w:sz w:val="20"/>
      <w:szCs w:val="20"/>
    </w:rPr>
  </w:style>
  <w:style w:type="character" w:customStyle="1" w:styleId="CommentSubjectChar">
    <w:name w:val="Comment Subject Char"/>
    <w:basedOn w:val="CommentTextChar"/>
    <w:link w:val="CommentSubject"/>
    <w:uiPriority w:val="99"/>
    <w:semiHidden/>
    <w:rsid w:val="0051774A"/>
    <w:rPr>
      <w:b/>
      <w:bCs/>
      <w:sz w:val="20"/>
      <w:szCs w:val="20"/>
    </w:rPr>
  </w:style>
  <w:style w:type="paragraph" w:styleId="BalloonText">
    <w:name w:val="Balloon Text"/>
    <w:basedOn w:val="Normal"/>
    <w:link w:val="BalloonTextChar"/>
    <w:uiPriority w:val="99"/>
    <w:semiHidden/>
    <w:unhideWhenUsed/>
    <w:rsid w:val="0051774A"/>
    <w:rPr>
      <w:sz w:val="18"/>
      <w:szCs w:val="18"/>
    </w:rPr>
  </w:style>
  <w:style w:type="character" w:customStyle="1" w:styleId="BalloonTextChar">
    <w:name w:val="Balloon Text Char"/>
    <w:basedOn w:val="DefaultParagraphFont"/>
    <w:link w:val="BalloonText"/>
    <w:uiPriority w:val="99"/>
    <w:semiHidden/>
    <w:rsid w:val="005177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footer" Target="footer1.xml"/><Relationship Id="rId21" Type="http://schemas.openxmlformats.org/officeDocument/2006/relationships/fontTable" Target="fontTable.xml"/><Relationship Id="rId22" Type="http://schemas.microsoft.com/office/2011/relationships/people" Target="peop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www.abet.org/accreditation/accreditation-criteria/accreditation-policy-and-procedure-manual-appm-2017-2018/" TargetMode="External"/><Relationship Id="rId13" Type="http://schemas.openxmlformats.org/officeDocument/2006/relationships/hyperlink" Target="http://www.abet.org/accreditation/accreditation-criteria/criteria-for-accrediting-engineering-programs-2017-2018/" TargetMode="External"/><Relationship Id="rId14" Type="http://schemas.openxmlformats.org/officeDocument/2006/relationships/hyperlink" Target="https://doi.org/10.1145/3017680.3022441" TargetMode="External"/><Relationship Id="rId15" Type="http://schemas.openxmlformats.org/officeDocument/2006/relationships/hyperlink" Target="http://dx.doi.org/10.1145/1953163.1953217" TargetMode="External"/><Relationship Id="rId16" Type="http://schemas.openxmlformats.org/officeDocument/2006/relationships/hyperlink" Target="https://doi.org/10.1007/978-3-319-54226-3_3" TargetMode="External"/><Relationship Id="rId17" Type="http://schemas.openxmlformats.org/officeDocument/2006/relationships/hyperlink" Target="http://www.pellinstitute.org/downloads/publications-Straight_from_the_Source.pdf" TargetMode="External"/><Relationship Id="rId18" Type="http://schemas.openxmlformats.org/officeDocument/2006/relationships/hyperlink" Target="http://www.acenet.edu/news-room/Documents/Education-Deserts-The-Continued-Significance-of-Place-in-the-Twenty-First-Century.pdf" TargetMode="External"/><Relationship Id="rId19" Type="http://schemas.openxmlformats.org/officeDocument/2006/relationships/hyperlink" Target="http://leadership.oregonstate.edu/trustees/oregon-state-university-mission-statement"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3761</Words>
  <Characters>21442</Characters>
  <Application>Microsoft Macintosh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Rubin, Marc Joseph</cp:lastModifiedBy>
  <cp:revision>2</cp:revision>
  <dcterms:created xsi:type="dcterms:W3CDTF">2017-09-13T05:00:00Z</dcterms:created>
  <dcterms:modified xsi:type="dcterms:W3CDTF">2017-09-13T05:00:00Z</dcterms:modified>
</cp:coreProperties>
</file>