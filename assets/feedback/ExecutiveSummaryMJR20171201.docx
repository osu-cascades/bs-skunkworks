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377B8" w14:textId="77777777" w:rsidR="00AE7909" w:rsidRDefault="00704DB8" w:rsidP="00704DB8">
      <w:pPr>
        <w:pStyle w:val="Title"/>
      </w:pPr>
      <w:r>
        <w:t>Bachelor of Science, Software Engineering</w:t>
      </w:r>
    </w:p>
    <w:p w14:paraId="58749FAA" w14:textId="77777777" w:rsidR="00704DB8" w:rsidRDefault="00704DB8" w:rsidP="00704DB8">
      <w:pPr>
        <w:pStyle w:val="Title"/>
        <w:rPr>
          <w:sz w:val="36"/>
          <w:szCs w:val="36"/>
        </w:rPr>
      </w:pPr>
      <w:r w:rsidRPr="00704DB8">
        <w:rPr>
          <w:sz w:val="36"/>
          <w:szCs w:val="36"/>
        </w:rPr>
        <w:t>Executive Summary</w:t>
      </w:r>
    </w:p>
    <w:p w14:paraId="0D1E2416" w14:textId="77777777" w:rsidR="00704DB8" w:rsidRDefault="00704DB8" w:rsidP="00704DB8"/>
    <w:p w14:paraId="585B25F9" w14:textId="7B86D703" w:rsidR="00704DB8" w:rsidRPr="003D5D6F" w:rsidRDefault="00704DB8" w:rsidP="00704DB8">
      <w:pPr>
        <w:rPr>
          <w:rFonts w:ascii="Garamond" w:hAnsi="Garamond"/>
        </w:rPr>
      </w:pPr>
      <w:r w:rsidRPr="003D5D6F">
        <w:rPr>
          <w:rFonts w:ascii="Garamond" w:hAnsi="Garamond"/>
        </w:rPr>
        <w:t xml:space="preserve">OSU-Cascades proposes the creation of a new four-year degree program in software engineering. The program meets a significant market demand, enhances the portfolio of programs </w:t>
      </w:r>
      <w:del w:id="0" w:author="Rubin, Marc Joseph" w:date="2017-12-01T14:14:00Z">
        <w:r w:rsidRPr="003D5D6F" w:rsidDel="002514A4">
          <w:rPr>
            <w:rFonts w:ascii="Garamond" w:hAnsi="Garamond"/>
          </w:rPr>
          <w:delText xml:space="preserve">in </w:delText>
        </w:r>
      </w:del>
      <w:ins w:id="1" w:author="Rubin, Marc Joseph" w:date="2017-12-01T14:14:00Z">
        <w:r w:rsidR="002514A4">
          <w:rPr>
            <w:rFonts w:ascii="Garamond" w:hAnsi="Garamond"/>
          </w:rPr>
          <w:t>within</w:t>
        </w:r>
        <w:r w:rsidR="002514A4" w:rsidRPr="003D5D6F">
          <w:rPr>
            <w:rFonts w:ascii="Garamond" w:hAnsi="Garamond"/>
          </w:rPr>
          <w:t xml:space="preserve"> </w:t>
        </w:r>
      </w:ins>
      <w:r w:rsidRPr="003D5D6F">
        <w:rPr>
          <w:rFonts w:ascii="Garamond" w:hAnsi="Garamond"/>
        </w:rPr>
        <w:t>the College of Engineering, demonstrates innovative curriculum design, and reflects the mission and values of Oregon State University.</w:t>
      </w:r>
    </w:p>
    <w:p w14:paraId="3BCCB453" w14:textId="77777777" w:rsidR="00704DB8" w:rsidRPr="003D5D6F" w:rsidRDefault="00704DB8" w:rsidP="00704DB8">
      <w:pPr>
        <w:rPr>
          <w:rFonts w:ascii="Garamond" w:hAnsi="Garamond"/>
        </w:rPr>
      </w:pPr>
    </w:p>
    <w:p w14:paraId="372E9916" w14:textId="335FEB5B" w:rsidR="00704DB8" w:rsidRPr="003D5D6F" w:rsidRDefault="00704DB8" w:rsidP="00704DB8">
      <w:pPr>
        <w:rPr>
          <w:rFonts w:ascii="Garamond" w:hAnsi="Garamond"/>
        </w:rPr>
      </w:pPr>
      <w:r w:rsidRPr="003D5D6F">
        <w:rPr>
          <w:rFonts w:ascii="Garamond" w:hAnsi="Garamond"/>
        </w:rPr>
        <w:t xml:space="preserve">The software engineering degree differentiates itself from computer science through its emphasis on educating students about the </w:t>
      </w:r>
      <w:commentRangeStart w:id="2"/>
      <w:r w:rsidRPr="003A62A2">
        <w:rPr>
          <w:rFonts w:ascii="Garamond" w:hAnsi="Garamond"/>
          <w:i/>
          <w:rPrChange w:id="3" w:author="Rubin, Marc Joseph" w:date="2017-12-01T14:17:00Z">
            <w:rPr>
              <w:rFonts w:ascii="Garamond" w:hAnsi="Garamond"/>
            </w:rPr>
          </w:rPrChange>
        </w:rPr>
        <w:t>process, technologies, tools, methodologies, design, architecture and theory of building long-lasting, scalable software systems</w:t>
      </w:r>
      <w:commentRangeEnd w:id="2"/>
      <w:r w:rsidR="003A62A2">
        <w:rPr>
          <w:rStyle w:val="CommentReference"/>
        </w:rPr>
        <w:commentReference w:id="2"/>
      </w:r>
      <w:r w:rsidRPr="003D5D6F">
        <w:rPr>
          <w:rFonts w:ascii="Garamond" w:hAnsi="Garamond"/>
        </w:rPr>
        <w:t xml:space="preserve">. </w:t>
      </w:r>
      <w:del w:id="4" w:author="Rubin, Marc Joseph" w:date="2017-12-01T14:14:00Z">
        <w:r w:rsidRPr="003D5D6F" w:rsidDel="002514A4">
          <w:rPr>
            <w:rFonts w:ascii="Garamond" w:hAnsi="Garamond"/>
          </w:rPr>
          <w:delText xml:space="preserve">It </w:delText>
        </w:r>
      </w:del>
      <w:ins w:id="5" w:author="Rubin, Marc Joseph" w:date="2017-12-01T14:14:00Z">
        <w:r w:rsidR="002514A4">
          <w:rPr>
            <w:rFonts w:ascii="Garamond" w:hAnsi="Garamond"/>
          </w:rPr>
          <w:t xml:space="preserve">The </w:t>
        </w:r>
      </w:ins>
      <w:ins w:id="6" w:author="Rubin, Marc Joseph" w:date="2017-12-01T14:15:00Z">
        <w:r w:rsidR="00BE0FE7">
          <w:rPr>
            <w:rFonts w:ascii="Garamond" w:hAnsi="Garamond"/>
          </w:rPr>
          <w:t xml:space="preserve">proposed software engineering </w:t>
        </w:r>
      </w:ins>
      <w:ins w:id="7" w:author="Rubin, Marc Joseph" w:date="2017-12-01T14:14:00Z">
        <w:r w:rsidR="002514A4">
          <w:rPr>
            <w:rFonts w:ascii="Garamond" w:hAnsi="Garamond"/>
          </w:rPr>
          <w:t>program</w:t>
        </w:r>
        <w:r w:rsidR="002514A4" w:rsidRPr="003D5D6F">
          <w:rPr>
            <w:rFonts w:ascii="Garamond" w:hAnsi="Garamond"/>
          </w:rPr>
          <w:t xml:space="preserve"> </w:t>
        </w:r>
      </w:ins>
      <w:r w:rsidRPr="003D5D6F">
        <w:rPr>
          <w:rFonts w:ascii="Garamond" w:hAnsi="Garamond"/>
        </w:rPr>
        <w:t xml:space="preserve">achieves its learning outcomes through an innovative, team-based, project-driven curriculum delivering a cohesive four-year learning experience </w:t>
      </w:r>
      <w:commentRangeStart w:id="8"/>
      <w:del w:id="9" w:author="Rubin, Marc Joseph" w:date="2017-12-01T14:15:00Z">
        <w:r w:rsidRPr="003D5D6F" w:rsidDel="002514A4">
          <w:rPr>
            <w:rFonts w:ascii="Garamond" w:hAnsi="Garamond"/>
          </w:rPr>
          <w:delText xml:space="preserve">instead </w:delText>
        </w:r>
      </w:del>
      <w:ins w:id="10" w:author="Rubin, Marc Joseph" w:date="2017-12-01T14:15:00Z">
        <w:r w:rsidR="002514A4">
          <w:rPr>
            <w:rFonts w:ascii="Garamond" w:hAnsi="Garamond"/>
          </w:rPr>
          <w:t xml:space="preserve">in lieu </w:t>
        </w:r>
      </w:ins>
      <w:commentRangeEnd w:id="8"/>
      <w:ins w:id="11" w:author="Rubin, Marc Joseph" w:date="2017-12-01T14:16:00Z">
        <w:r w:rsidR="009C0F02">
          <w:rPr>
            <w:rStyle w:val="CommentReference"/>
          </w:rPr>
          <w:commentReference w:id="8"/>
        </w:r>
      </w:ins>
      <w:r w:rsidRPr="003D5D6F">
        <w:rPr>
          <w:rFonts w:ascii="Garamond" w:hAnsi="Garamond"/>
        </w:rPr>
        <w:t xml:space="preserve">of a collection of isolated, topical courses. </w:t>
      </w:r>
      <w:ins w:id="12" w:author="Rubin, Marc Joseph" w:date="2017-12-01T14:15:00Z">
        <w:r w:rsidR="002514A4">
          <w:rPr>
            <w:rFonts w:ascii="Garamond" w:hAnsi="Garamond"/>
          </w:rPr>
          <w:t xml:space="preserve">Briefly, </w:t>
        </w:r>
      </w:ins>
      <w:del w:id="13" w:author="Rubin, Marc Joseph" w:date="2017-12-01T14:15:00Z">
        <w:r w:rsidRPr="003D5D6F" w:rsidDel="002514A4">
          <w:rPr>
            <w:rFonts w:ascii="Garamond" w:hAnsi="Garamond"/>
          </w:rPr>
          <w:delText>T</w:delText>
        </w:r>
      </w:del>
      <w:ins w:id="14" w:author="Rubin, Marc Joseph" w:date="2017-12-01T14:15:00Z">
        <w:r w:rsidR="002514A4">
          <w:rPr>
            <w:rFonts w:ascii="Garamond" w:hAnsi="Garamond"/>
          </w:rPr>
          <w:t>t</w:t>
        </w:r>
      </w:ins>
      <w:r w:rsidRPr="003D5D6F">
        <w:rPr>
          <w:rFonts w:ascii="Garamond" w:hAnsi="Garamond"/>
        </w:rPr>
        <w:t xml:space="preserve">he </w:t>
      </w:r>
      <w:ins w:id="15" w:author="Rubin, Marc Joseph" w:date="2017-12-01T14:15:00Z">
        <w:r w:rsidR="002514A4">
          <w:rPr>
            <w:rFonts w:ascii="Garamond" w:hAnsi="Garamond"/>
          </w:rPr>
          <w:t xml:space="preserve">learning </w:t>
        </w:r>
      </w:ins>
      <w:r w:rsidRPr="003D5D6F">
        <w:rPr>
          <w:rFonts w:ascii="Garamond" w:hAnsi="Garamond"/>
        </w:rPr>
        <w:t xml:space="preserve">experience </w:t>
      </w:r>
      <w:del w:id="16" w:author="Rubin, Marc Joseph" w:date="2017-12-01T14:15:00Z">
        <w:r w:rsidRPr="003D5D6F" w:rsidDel="002514A4">
          <w:rPr>
            <w:rFonts w:ascii="Garamond" w:hAnsi="Garamond"/>
          </w:rPr>
          <w:delText>looks like this:</w:delText>
        </w:r>
      </w:del>
      <w:ins w:id="17" w:author="Rubin, Marc Joseph" w:date="2017-12-01T14:15:00Z">
        <w:r w:rsidR="002514A4">
          <w:rPr>
            <w:rFonts w:ascii="Garamond" w:hAnsi="Garamond"/>
          </w:rPr>
          <w:t>is summarized as follows:</w:t>
        </w:r>
      </w:ins>
    </w:p>
    <w:p w14:paraId="11B3BF08" w14:textId="77777777" w:rsidR="00704DB8" w:rsidRPr="003D5D6F" w:rsidRDefault="00704DB8" w:rsidP="00704DB8">
      <w:pPr>
        <w:rPr>
          <w:rFonts w:ascii="Garamond" w:hAnsi="Garamond"/>
        </w:rPr>
      </w:pPr>
    </w:p>
    <w:p w14:paraId="37B447CF" w14:textId="5A258885" w:rsidR="00704DB8" w:rsidRPr="003D5D6F" w:rsidRDefault="00704DB8" w:rsidP="00704DB8">
      <w:pPr>
        <w:pStyle w:val="ListParagraph"/>
        <w:numPr>
          <w:ilvl w:val="0"/>
          <w:numId w:val="1"/>
        </w:numPr>
        <w:rPr>
          <w:rFonts w:ascii="Garamond" w:hAnsi="Garamond"/>
        </w:rPr>
      </w:pPr>
      <w:r w:rsidRPr="003D5D6F">
        <w:rPr>
          <w:rFonts w:ascii="Garamond" w:hAnsi="Garamond"/>
          <w:b/>
        </w:rPr>
        <w:t>Year one, introduction</w:t>
      </w:r>
      <w:r w:rsidRPr="003D5D6F">
        <w:rPr>
          <w:rFonts w:ascii="Garamond" w:hAnsi="Garamond"/>
        </w:rPr>
        <w:t xml:space="preserve">: students collaborate </w:t>
      </w:r>
      <w:ins w:id="18" w:author="Rubin, Marc Joseph" w:date="2017-12-01T14:16:00Z">
        <w:r w:rsidR="00537C51">
          <w:rPr>
            <w:rFonts w:ascii="Garamond" w:hAnsi="Garamond"/>
          </w:rPr>
          <w:t xml:space="preserve">in teams </w:t>
        </w:r>
      </w:ins>
      <w:r w:rsidRPr="003D5D6F">
        <w:rPr>
          <w:rFonts w:ascii="Garamond" w:hAnsi="Garamond"/>
        </w:rPr>
        <w:t xml:space="preserve">on an end-to-end software system </w:t>
      </w:r>
      <w:del w:id="19" w:author="Rubin, Marc Joseph" w:date="2017-12-01T14:17:00Z">
        <w:r w:rsidRPr="003D5D6F" w:rsidDel="00537C51">
          <w:rPr>
            <w:rFonts w:ascii="Garamond" w:hAnsi="Garamond"/>
          </w:rPr>
          <w:delText xml:space="preserve">solving </w:delText>
        </w:r>
      </w:del>
      <w:ins w:id="20" w:author="Rubin, Marc Joseph" w:date="2017-12-01T14:17:00Z">
        <w:r w:rsidR="00537C51">
          <w:rPr>
            <w:rFonts w:ascii="Garamond" w:hAnsi="Garamond"/>
          </w:rPr>
          <w:t>that solves</w:t>
        </w:r>
        <w:r w:rsidR="00537C51" w:rsidRPr="003D5D6F">
          <w:rPr>
            <w:rFonts w:ascii="Garamond" w:hAnsi="Garamond"/>
          </w:rPr>
          <w:t xml:space="preserve"> </w:t>
        </w:r>
      </w:ins>
      <w:r w:rsidRPr="003D5D6F">
        <w:rPr>
          <w:rFonts w:ascii="Garamond" w:hAnsi="Garamond"/>
        </w:rPr>
        <w:t>a real</w:t>
      </w:r>
      <w:ins w:id="21" w:author="Rubin, Marc Joseph" w:date="2017-12-01T14:17:00Z">
        <w:r w:rsidR="00A00357">
          <w:rPr>
            <w:rFonts w:ascii="Garamond" w:hAnsi="Garamond"/>
          </w:rPr>
          <w:t>-</w:t>
        </w:r>
      </w:ins>
      <w:del w:id="22" w:author="Rubin, Marc Joseph" w:date="2017-12-01T14:17:00Z">
        <w:r w:rsidRPr="003D5D6F" w:rsidDel="00A00357">
          <w:rPr>
            <w:rFonts w:ascii="Garamond" w:hAnsi="Garamond"/>
          </w:rPr>
          <w:delText xml:space="preserve"> </w:delText>
        </w:r>
      </w:del>
      <w:r w:rsidRPr="003D5D6F">
        <w:rPr>
          <w:rFonts w:ascii="Garamond" w:hAnsi="Garamond"/>
        </w:rPr>
        <w:t>world problem</w:t>
      </w:r>
      <w:ins w:id="23" w:author="Rubin, Marc Joseph" w:date="2017-12-01T14:16:00Z">
        <w:r w:rsidR="00537C51">
          <w:rPr>
            <w:rFonts w:ascii="Garamond" w:hAnsi="Garamond"/>
          </w:rPr>
          <w:t xml:space="preserve"> </w:t>
        </w:r>
      </w:ins>
      <w:del w:id="24" w:author="Rubin, Marc Joseph" w:date="2017-12-01T14:16:00Z">
        <w:r w:rsidRPr="003D5D6F" w:rsidDel="00537C51">
          <w:rPr>
            <w:rFonts w:ascii="Garamond" w:hAnsi="Garamond"/>
          </w:rPr>
          <w:delText xml:space="preserve">, in teams, </w:delText>
        </w:r>
      </w:del>
      <w:r w:rsidRPr="003D5D6F">
        <w:rPr>
          <w:rFonts w:ascii="Garamond" w:hAnsi="Garamond"/>
        </w:rPr>
        <w:t>with a real client.</w:t>
      </w:r>
    </w:p>
    <w:p w14:paraId="1A33A8FE" w14:textId="3B1DED0E" w:rsidR="00704DB8" w:rsidRPr="003D5D6F" w:rsidRDefault="00704DB8" w:rsidP="00704DB8">
      <w:pPr>
        <w:pStyle w:val="ListParagraph"/>
        <w:numPr>
          <w:ilvl w:val="0"/>
          <w:numId w:val="1"/>
        </w:numPr>
        <w:rPr>
          <w:rFonts w:ascii="Garamond" w:hAnsi="Garamond"/>
        </w:rPr>
      </w:pPr>
      <w:r w:rsidRPr="003D5D6F">
        <w:rPr>
          <w:rFonts w:ascii="Garamond" w:hAnsi="Garamond"/>
          <w:b/>
        </w:rPr>
        <w:t>Year two, data</w:t>
      </w:r>
      <w:r w:rsidRPr="003D5D6F">
        <w:rPr>
          <w:rFonts w:ascii="Garamond" w:hAnsi="Garamond"/>
        </w:rPr>
        <w:t xml:space="preserve">: students iterate on </w:t>
      </w:r>
      <w:r w:rsidR="003D5D6F" w:rsidRPr="003D5D6F">
        <w:rPr>
          <w:rFonts w:ascii="Garamond" w:hAnsi="Garamond"/>
        </w:rPr>
        <w:t>the</w:t>
      </w:r>
      <w:r w:rsidRPr="003D5D6F">
        <w:rPr>
          <w:rFonts w:ascii="Garamond" w:hAnsi="Garamond"/>
        </w:rPr>
        <w:t xml:space="preserve"> team project, focusing on data acquisition, management, </w:t>
      </w:r>
      <w:ins w:id="25" w:author="Rubin, Marc Joseph" w:date="2017-12-01T14:18:00Z">
        <w:r w:rsidR="002E0CDD">
          <w:rPr>
            <w:rFonts w:ascii="Garamond" w:hAnsi="Garamond"/>
          </w:rPr>
          <w:t xml:space="preserve">visualization, </w:t>
        </w:r>
      </w:ins>
      <w:r w:rsidRPr="003D5D6F">
        <w:rPr>
          <w:rFonts w:ascii="Garamond" w:hAnsi="Garamond"/>
        </w:rPr>
        <w:t>analysis, statistics, and data science</w:t>
      </w:r>
      <w:r w:rsidR="003D5D6F" w:rsidRPr="003D5D6F">
        <w:rPr>
          <w:rFonts w:ascii="Garamond" w:hAnsi="Garamond"/>
        </w:rPr>
        <w:t>.</w:t>
      </w:r>
    </w:p>
    <w:p w14:paraId="4AE6D51D" w14:textId="2A223000" w:rsidR="00704DB8" w:rsidRPr="003D5D6F" w:rsidRDefault="00704DB8" w:rsidP="00704DB8">
      <w:pPr>
        <w:pStyle w:val="ListParagraph"/>
        <w:numPr>
          <w:ilvl w:val="0"/>
          <w:numId w:val="1"/>
        </w:numPr>
        <w:rPr>
          <w:rFonts w:ascii="Garamond" w:hAnsi="Garamond"/>
        </w:rPr>
      </w:pPr>
      <w:r w:rsidRPr="003D5D6F">
        <w:rPr>
          <w:rFonts w:ascii="Garamond" w:hAnsi="Garamond"/>
          <w:b/>
        </w:rPr>
        <w:t>Year three, operations</w:t>
      </w:r>
      <w:r w:rsidRPr="003D5D6F">
        <w:rPr>
          <w:rFonts w:ascii="Garamond" w:hAnsi="Garamond"/>
        </w:rPr>
        <w:t>: students iterate again, focusing on scalability, automation, and security. They make the transition into computer science fundamentals</w:t>
      </w:r>
      <w:del w:id="26" w:author="Rubin, Marc Joseph" w:date="2017-12-01T14:18:00Z">
        <w:r w:rsidRPr="003D5D6F" w:rsidDel="00A065D2">
          <w:rPr>
            <w:rFonts w:ascii="Garamond" w:hAnsi="Garamond"/>
          </w:rPr>
          <w:delText>,</w:delText>
        </w:r>
      </w:del>
      <w:ins w:id="27" w:author="Rubin, Marc Joseph" w:date="2017-12-01T14:18:00Z">
        <w:r w:rsidR="00A065D2">
          <w:rPr>
            <w:rFonts w:ascii="Garamond" w:hAnsi="Garamond"/>
          </w:rPr>
          <w:t>;</w:t>
        </w:r>
      </w:ins>
      <w:r w:rsidRPr="003D5D6F">
        <w:rPr>
          <w:rFonts w:ascii="Garamond" w:hAnsi="Garamond"/>
        </w:rPr>
        <w:t xml:space="preserve"> </w:t>
      </w:r>
      <w:del w:id="28" w:author="Rubin, Marc Joseph" w:date="2017-12-01T14:18:00Z">
        <w:r w:rsidRPr="003D5D6F" w:rsidDel="00A065D2">
          <w:rPr>
            <w:rFonts w:ascii="Garamond" w:hAnsi="Garamond"/>
          </w:rPr>
          <w:delText>and begin</w:delText>
        </w:r>
      </w:del>
      <w:ins w:id="29" w:author="Rubin, Marc Joseph" w:date="2017-12-01T14:18:00Z">
        <w:r w:rsidR="00A065D2">
          <w:rPr>
            <w:rFonts w:ascii="Garamond" w:hAnsi="Garamond"/>
          </w:rPr>
          <w:t>they begin taking</w:t>
        </w:r>
      </w:ins>
      <w:del w:id="30" w:author="Rubin, Marc Joseph" w:date="2017-12-01T14:18:00Z">
        <w:r w:rsidRPr="003D5D6F" w:rsidDel="00A065D2">
          <w:rPr>
            <w:rFonts w:ascii="Garamond" w:hAnsi="Garamond"/>
          </w:rPr>
          <w:delText xml:space="preserve"> to </w:delText>
        </w:r>
      </w:del>
      <w:ins w:id="31" w:author="Rubin, Marc Joseph" w:date="2017-12-01T14:18:00Z">
        <w:r w:rsidR="00A065D2">
          <w:rPr>
            <w:rFonts w:ascii="Garamond" w:hAnsi="Garamond"/>
          </w:rPr>
          <w:t xml:space="preserve"> topical </w:t>
        </w:r>
      </w:ins>
      <w:del w:id="32" w:author="Rubin, Marc Joseph" w:date="2017-12-01T14:18:00Z">
        <w:r w:rsidRPr="003D5D6F" w:rsidDel="00A065D2">
          <w:rPr>
            <w:rFonts w:ascii="Garamond" w:hAnsi="Garamond"/>
          </w:rPr>
          <w:delText xml:space="preserve">take </w:delText>
        </w:r>
      </w:del>
      <w:r w:rsidRPr="003D5D6F">
        <w:rPr>
          <w:rFonts w:ascii="Garamond" w:hAnsi="Garamond"/>
        </w:rPr>
        <w:t>CS courses.</w:t>
      </w:r>
    </w:p>
    <w:p w14:paraId="148AA642" w14:textId="56AB5A4F" w:rsidR="00704DB8" w:rsidRPr="003D5D6F" w:rsidRDefault="00704DB8" w:rsidP="003D5D6F">
      <w:pPr>
        <w:pStyle w:val="ListParagraph"/>
        <w:numPr>
          <w:ilvl w:val="0"/>
          <w:numId w:val="1"/>
        </w:numPr>
        <w:rPr>
          <w:rFonts w:ascii="Garamond" w:hAnsi="Garamond"/>
        </w:rPr>
      </w:pPr>
      <w:r w:rsidRPr="003D5D6F">
        <w:rPr>
          <w:rFonts w:ascii="Garamond" w:hAnsi="Garamond"/>
          <w:b/>
        </w:rPr>
        <w:t>Year four, entrepreneurship</w:t>
      </w:r>
      <w:r w:rsidRPr="003D5D6F">
        <w:rPr>
          <w:rFonts w:ascii="Garamond" w:hAnsi="Garamond"/>
        </w:rPr>
        <w:t>: students iterate again, focusi</w:t>
      </w:r>
      <w:r w:rsidR="003D5D6F" w:rsidRPr="003D5D6F">
        <w:rPr>
          <w:rFonts w:ascii="Garamond" w:hAnsi="Garamond"/>
        </w:rPr>
        <w:t xml:space="preserve">ng on the business of software, entrepreneurship and innovation, </w:t>
      </w:r>
      <w:del w:id="33" w:author="Rubin, Marc Joseph" w:date="2017-12-01T14:22:00Z">
        <w:r w:rsidR="003D5D6F" w:rsidRPr="003D5D6F" w:rsidDel="003B7BBA">
          <w:rPr>
            <w:rFonts w:ascii="Garamond" w:hAnsi="Garamond"/>
          </w:rPr>
          <w:delText xml:space="preserve">and </w:delText>
        </w:r>
      </w:del>
      <w:ins w:id="34" w:author="Rubin, Marc Joseph" w:date="2017-12-01T14:22:00Z">
        <w:r w:rsidR="003B7BBA">
          <w:rPr>
            <w:rFonts w:ascii="Garamond" w:hAnsi="Garamond"/>
          </w:rPr>
          <w:t>as well as</w:t>
        </w:r>
        <w:bookmarkStart w:id="35" w:name="_GoBack"/>
        <w:bookmarkEnd w:id="35"/>
        <w:r w:rsidR="003B7BBA" w:rsidRPr="003D5D6F">
          <w:rPr>
            <w:rFonts w:ascii="Garamond" w:hAnsi="Garamond"/>
          </w:rPr>
          <w:t xml:space="preserve"> </w:t>
        </w:r>
      </w:ins>
      <w:r w:rsidR="003D5D6F" w:rsidRPr="003D5D6F">
        <w:rPr>
          <w:rFonts w:ascii="Garamond" w:hAnsi="Garamond"/>
        </w:rPr>
        <w:t xml:space="preserve">complete more CS electives for </w:t>
      </w:r>
      <w:ins w:id="36" w:author="Rubin, Marc Joseph" w:date="2017-12-01T14:19:00Z">
        <w:r w:rsidR="00D3373D">
          <w:rPr>
            <w:rFonts w:ascii="Garamond" w:hAnsi="Garamond"/>
          </w:rPr>
          <w:t xml:space="preserve">added </w:t>
        </w:r>
      </w:ins>
      <w:r w:rsidR="003D5D6F" w:rsidRPr="003D5D6F">
        <w:rPr>
          <w:rFonts w:ascii="Garamond" w:hAnsi="Garamond"/>
        </w:rPr>
        <w:t xml:space="preserve">depth </w:t>
      </w:r>
      <w:ins w:id="37" w:author="Rubin, Marc Joseph" w:date="2017-12-01T14:19:00Z">
        <w:r w:rsidR="00D3373D">
          <w:rPr>
            <w:rFonts w:ascii="Garamond" w:hAnsi="Garamond"/>
          </w:rPr>
          <w:t xml:space="preserve">of content knowledge.  </w:t>
        </w:r>
      </w:ins>
      <w:del w:id="38" w:author="Rubin, Marc Joseph" w:date="2017-12-01T14:19:00Z">
        <w:r w:rsidR="003D5D6F" w:rsidRPr="003D5D6F" w:rsidDel="00D3373D">
          <w:rPr>
            <w:rFonts w:ascii="Garamond" w:hAnsi="Garamond"/>
          </w:rPr>
          <w:delText>and preparation for graduate school</w:delText>
        </w:r>
      </w:del>
    </w:p>
    <w:p w14:paraId="2618FAF5" w14:textId="77777777" w:rsidR="003D5D6F" w:rsidRPr="003D5D6F" w:rsidRDefault="003D5D6F" w:rsidP="00704DB8">
      <w:pPr>
        <w:rPr>
          <w:rFonts w:ascii="Garamond" w:hAnsi="Garamond"/>
        </w:rPr>
      </w:pPr>
    </w:p>
    <w:p w14:paraId="27605FB3" w14:textId="77777777" w:rsidR="003D5D6F" w:rsidRPr="003D5D6F" w:rsidRDefault="003D5D6F" w:rsidP="00704DB8">
      <w:pPr>
        <w:rPr>
          <w:rFonts w:ascii="Garamond" w:hAnsi="Garamond"/>
        </w:rPr>
      </w:pPr>
      <w:r w:rsidRPr="003D5D6F">
        <w:rPr>
          <w:rFonts w:ascii="Garamond" w:hAnsi="Garamond"/>
        </w:rPr>
        <w:t>The program also incorporates a multi-year apprenticeship model, service learning component, and colloquium series.</w:t>
      </w:r>
    </w:p>
    <w:p w14:paraId="37440F93" w14:textId="77777777" w:rsidR="003D5D6F" w:rsidRPr="003D5D6F" w:rsidRDefault="003D5D6F" w:rsidP="00704DB8">
      <w:pPr>
        <w:rPr>
          <w:rFonts w:ascii="Garamond" w:hAnsi="Garamond"/>
        </w:rPr>
      </w:pPr>
    </w:p>
    <w:p w14:paraId="4916410F" w14:textId="77777777" w:rsidR="003D5D6F" w:rsidRPr="003D5D6F" w:rsidRDefault="003D5D6F" w:rsidP="00704DB8">
      <w:pPr>
        <w:rPr>
          <w:rFonts w:ascii="Garamond" w:hAnsi="Garamond"/>
        </w:rPr>
      </w:pPr>
      <w:r w:rsidRPr="003D5D6F">
        <w:rPr>
          <w:rFonts w:ascii="Garamond" w:hAnsi="Garamond"/>
        </w:rPr>
        <w:t xml:space="preserve">Local, state, national and multi-national companies have expressed feverish interest in this program at OSU-Cascades. The proposal includes letters of support from over fifty software companies in Central Oregon, large tech companies in Oregon, such as Intel and HP, and multinational companies such as Apple. Support also includes endorsement from the Association of Computing Machinery, world-recognized software engineering practitioners, and </w:t>
      </w:r>
      <w:r w:rsidR="002627C4">
        <w:rPr>
          <w:rFonts w:ascii="Garamond" w:hAnsi="Garamond"/>
        </w:rPr>
        <w:t>from programs at other institutions of higher education</w:t>
      </w:r>
      <w:r w:rsidRPr="003D5D6F">
        <w:rPr>
          <w:rFonts w:ascii="Garamond" w:hAnsi="Garamond"/>
        </w:rPr>
        <w:t>.</w:t>
      </w:r>
    </w:p>
    <w:p w14:paraId="75CAC14D" w14:textId="77777777" w:rsidR="003D5D6F" w:rsidRPr="003D5D6F" w:rsidRDefault="003D5D6F" w:rsidP="00704DB8">
      <w:pPr>
        <w:rPr>
          <w:rFonts w:ascii="Garamond" w:hAnsi="Garamond"/>
        </w:rPr>
      </w:pPr>
    </w:p>
    <w:p w14:paraId="7E66938A" w14:textId="77777777" w:rsidR="003D5D6F" w:rsidRPr="003D5D6F" w:rsidRDefault="003D5D6F" w:rsidP="00704DB8">
      <w:pPr>
        <w:rPr>
          <w:rFonts w:ascii="Garamond" w:hAnsi="Garamond"/>
        </w:rPr>
      </w:pPr>
      <w:r w:rsidRPr="003D5D6F">
        <w:rPr>
          <w:rFonts w:ascii="Garamond" w:hAnsi="Garamond"/>
        </w:rPr>
        <w:t>The proposal narrative describes the curriculum, alignment with the regional needs and OSU’s mission, context among other Oregon state programs, evidence of demand, impacts, risks, opportunities and some suggestions on executing the launch of this new, innovative program in software engineering.</w:t>
      </w:r>
    </w:p>
    <w:p w14:paraId="40371CFA" w14:textId="77777777" w:rsidR="003D5D6F" w:rsidRPr="00704DB8" w:rsidRDefault="003D5D6F" w:rsidP="00704DB8"/>
    <w:sectPr w:rsidR="003D5D6F" w:rsidRPr="00704DB8" w:rsidSect="008A32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ubin, Marc Joseph" w:date="2017-12-01T14:17:00Z" w:initials="RMJ">
    <w:p w14:paraId="152F24CE" w14:textId="411E2F78" w:rsidR="003A62A2" w:rsidRDefault="003A62A2">
      <w:pPr>
        <w:pStyle w:val="CommentText"/>
      </w:pPr>
      <w:r>
        <w:rPr>
          <w:rStyle w:val="CommentReference"/>
        </w:rPr>
        <w:annotationRef/>
      </w:r>
      <w:r>
        <w:t>Italics added for emphasis</w:t>
      </w:r>
    </w:p>
  </w:comment>
  <w:comment w:id="8" w:author="Rubin, Marc Joseph" w:date="2017-12-01T14:16:00Z" w:initials="RMJ">
    <w:p w14:paraId="33738867" w14:textId="766FD2F4" w:rsidR="009C0F02" w:rsidRDefault="009C0F02">
      <w:pPr>
        <w:pStyle w:val="CommentText"/>
      </w:pPr>
      <w:r>
        <w:rPr>
          <w:rStyle w:val="CommentReference"/>
        </w:rPr>
        <w:annotationRef/>
      </w:r>
      <w:r>
        <w:t>A bit softer language..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2F24CE" w15:done="0"/>
  <w15:commentEx w15:paraId="337388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17664"/>
    <w:multiLevelType w:val="hybridMultilevel"/>
    <w:tmpl w:val="46F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bin, Marc Joseph">
    <w15:presenceInfo w15:providerId="None" w15:userId="Rubin, Marc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B8"/>
    <w:rsid w:val="002514A4"/>
    <w:rsid w:val="002627C4"/>
    <w:rsid w:val="00287912"/>
    <w:rsid w:val="002E0CDD"/>
    <w:rsid w:val="003A62A2"/>
    <w:rsid w:val="003B7BBA"/>
    <w:rsid w:val="003D5D6F"/>
    <w:rsid w:val="00537C51"/>
    <w:rsid w:val="00704DB8"/>
    <w:rsid w:val="008A32C7"/>
    <w:rsid w:val="009C0F02"/>
    <w:rsid w:val="00A00357"/>
    <w:rsid w:val="00A065D2"/>
    <w:rsid w:val="00AE7909"/>
    <w:rsid w:val="00B36E53"/>
    <w:rsid w:val="00BE0FE7"/>
    <w:rsid w:val="00C06E57"/>
    <w:rsid w:val="00CD058D"/>
    <w:rsid w:val="00D3373D"/>
    <w:rsid w:val="00F9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0CB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D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4DB8"/>
    <w:rPr>
      <w:rFonts w:eastAsiaTheme="minorEastAsia"/>
      <w:color w:val="5A5A5A" w:themeColor="text1" w:themeTint="A5"/>
      <w:spacing w:val="15"/>
      <w:sz w:val="22"/>
      <w:szCs w:val="22"/>
    </w:rPr>
  </w:style>
  <w:style w:type="paragraph" w:styleId="ListParagraph">
    <w:name w:val="List Paragraph"/>
    <w:basedOn w:val="Normal"/>
    <w:uiPriority w:val="34"/>
    <w:qFormat/>
    <w:rsid w:val="003D5D6F"/>
    <w:pPr>
      <w:ind w:left="720"/>
      <w:contextualSpacing/>
    </w:pPr>
  </w:style>
  <w:style w:type="paragraph" w:styleId="BalloonText">
    <w:name w:val="Balloon Text"/>
    <w:basedOn w:val="Normal"/>
    <w:link w:val="BalloonTextChar"/>
    <w:uiPriority w:val="99"/>
    <w:semiHidden/>
    <w:unhideWhenUsed/>
    <w:rsid w:val="002514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4A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C0F02"/>
    <w:rPr>
      <w:sz w:val="18"/>
      <w:szCs w:val="18"/>
    </w:rPr>
  </w:style>
  <w:style w:type="paragraph" w:styleId="CommentText">
    <w:name w:val="annotation text"/>
    <w:basedOn w:val="Normal"/>
    <w:link w:val="CommentTextChar"/>
    <w:uiPriority w:val="99"/>
    <w:semiHidden/>
    <w:unhideWhenUsed/>
    <w:rsid w:val="009C0F02"/>
  </w:style>
  <w:style w:type="character" w:customStyle="1" w:styleId="CommentTextChar">
    <w:name w:val="Comment Text Char"/>
    <w:basedOn w:val="DefaultParagraphFont"/>
    <w:link w:val="CommentText"/>
    <w:uiPriority w:val="99"/>
    <w:semiHidden/>
    <w:rsid w:val="009C0F02"/>
  </w:style>
  <w:style w:type="paragraph" w:styleId="CommentSubject">
    <w:name w:val="annotation subject"/>
    <w:basedOn w:val="CommentText"/>
    <w:next w:val="CommentText"/>
    <w:link w:val="CommentSubjectChar"/>
    <w:uiPriority w:val="99"/>
    <w:semiHidden/>
    <w:unhideWhenUsed/>
    <w:rsid w:val="009C0F02"/>
    <w:rPr>
      <w:b/>
      <w:bCs/>
      <w:sz w:val="20"/>
      <w:szCs w:val="20"/>
    </w:rPr>
  </w:style>
  <w:style w:type="character" w:customStyle="1" w:styleId="CommentSubjectChar">
    <w:name w:val="Comment Subject Char"/>
    <w:basedOn w:val="CommentTextChar"/>
    <w:link w:val="CommentSubject"/>
    <w:uiPriority w:val="99"/>
    <w:semiHidden/>
    <w:rsid w:val="009C0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Rubin, Marc Joseph</cp:lastModifiedBy>
  <cp:revision>17</cp:revision>
  <dcterms:created xsi:type="dcterms:W3CDTF">2017-12-01T22:13:00Z</dcterms:created>
  <dcterms:modified xsi:type="dcterms:W3CDTF">2017-12-01T22:22:00Z</dcterms:modified>
</cp:coreProperties>
</file>